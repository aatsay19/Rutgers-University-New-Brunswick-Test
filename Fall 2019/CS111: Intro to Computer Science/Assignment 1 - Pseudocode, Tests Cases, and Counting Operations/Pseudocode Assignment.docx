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B7CA0" w14:textId="77777777" w:rsidR="00824F73" w:rsidRDefault="00B36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Aatif Sayed</w:t>
      </w:r>
    </w:p>
    <w:p w14:paraId="04F8F5D9" w14:textId="77777777" w:rsidR="00B3648E" w:rsidRDefault="00B36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Andy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</w:p>
    <w:p w14:paraId="5DFC32A3" w14:textId="77777777" w:rsidR="00B3648E" w:rsidRDefault="00B36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CS111: Introduction to Computer Science</w:t>
      </w:r>
    </w:p>
    <w:p w14:paraId="2F2F88E2" w14:textId="77777777" w:rsidR="00B3648E" w:rsidRDefault="00B36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September 2019</w:t>
      </w:r>
    </w:p>
    <w:p w14:paraId="4DA30EA2" w14:textId="77777777" w:rsidR="00B3648E" w:rsidRDefault="00B3648E" w:rsidP="00B3648E">
      <w:pPr>
        <w:jc w:val="center"/>
        <w:rPr>
          <w:ins w:id="0" w:author="aatsay19@outlook.com" w:date="2019-09-20T12:06:00Z"/>
          <w:rFonts w:ascii="Times New Roman" w:hAnsi="Times New Roman" w:cs="Times New Roman"/>
          <w:sz w:val="24"/>
          <w:szCs w:val="24"/>
        </w:rPr>
      </w:pPr>
      <w:ins w:id="1" w:author="aatsay19@outlook.com" w:date="2019-09-20T12:06:00Z">
        <w:r w:rsidRPr="00B3648E">
          <w:rPr>
            <w:rFonts w:ascii="Times New Roman" w:hAnsi="Times New Roman" w:cs="Times New Roman"/>
            <w:b/>
            <w:bCs/>
            <w:sz w:val="24"/>
            <w:szCs w:val="24"/>
            <w:u w:val="single"/>
            <w:rPrChange w:id="2" w:author="aatsay19@outlook.com" w:date="2019-09-20T12:06:00Z">
              <w:rPr>
                <w:rFonts w:ascii="Times New Roman" w:hAnsi="Times New Roman" w:cs="Times New Roman"/>
                <w:sz w:val="24"/>
                <w:szCs w:val="24"/>
                <w:u w:val="single"/>
              </w:rPr>
            </w:rPrChange>
          </w:rPr>
          <w:t>Pseudocode Assignment</w:t>
        </w:r>
      </w:ins>
    </w:p>
    <w:p w14:paraId="0375301A" w14:textId="77777777" w:rsidR="00B3648E" w:rsidRDefault="00B3648E" w:rsidP="00B3648E">
      <w:pPr>
        <w:pStyle w:val="ListParagraph"/>
        <w:numPr>
          <w:ilvl w:val="0"/>
          <w:numId w:val="3"/>
        </w:numPr>
        <w:rPr>
          <w:ins w:id="3" w:author="aatsay19@outlook.com" w:date="2019-09-20T12:06:00Z"/>
          <w:rFonts w:ascii="Times New Roman" w:hAnsi="Times New Roman" w:cs="Times New Roman"/>
          <w:sz w:val="24"/>
          <w:szCs w:val="24"/>
        </w:rPr>
      </w:pPr>
      <w:ins w:id="4" w:author="aatsay19@outlook.com" w:date="2019-09-20T12:08:00Z">
        <w:r>
          <w:rPr>
            <w:rFonts w:ascii="Times New Roman" w:hAnsi="Times New Roman" w:cs="Times New Roman"/>
            <w:sz w:val="24"/>
            <w:szCs w:val="24"/>
          </w:rPr>
          <w:t>“</w:t>
        </w:r>
      </w:ins>
      <w:ins w:id="5" w:author="aatsay19@outlook.com" w:date="2019-09-20T12:06:00Z">
        <w:r w:rsidRPr="00B3648E">
          <w:rPr>
            <w:rFonts w:ascii="Times New Roman" w:hAnsi="Times New Roman" w:cs="Times New Roman"/>
            <w:i/>
            <w:iCs/>
            <w:sz w:val="24"/>
            <w:szCs w:val="24"/>
            <w:rPrChange w:id="6" w:author="aatsay19@outlook.com" w:date="2019-09-20T12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Gas</w:t>
        </w:r>
      </w:ins>
      <w:ins w:id="7" w:author="aatsay19@outlook.com" w:date="2019-09-20T12:08:00Z">
        <w:r>
          <w:rPr>
            <w:rFonts w:ascii="Times New Roman" w:hAnsi="Times New Roman" w:cs="Times New Roman"/>
            <w:sz w:val="24"/>
            <w:szCs w:val="24"/>
          </w:rPr>
          <w:t>” Pro</w:t>
        </w:r>
      </w:ins>
      <w:ins w:id="8" w:author="aatsay19@outlook.com" w:date="2019-09-20T12:09:00Z">
        <w:r>
          <w:rPr>
            <w:rFonts w:ascii="Times New Roman" w:hAnsi="Times New Roman" w:cs="Times New Roman"/>
            <w:sz w:val="24"/>
            <w:szCs w:val="24"/>
          </w:rPr>
          <w:t>blem</w:t>
        </w:r>
      </w:ins>
    </w:p>
    <w:p w14:paraId="41C3015A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9" w:author="aatsay19@outlook.com" w:date="2019-09-20T12:07:00Z"/>
          <w:rFonts w:ascii="Times New Roman" w:hAnsi="Times New Roman" w:cs="Times New Roman"/>
          <w:sz w:val="24"/>
          <w:szCs w:val="24"/>
        </w:rPr>
      </w:pPr>
      <w:ins w:id="10" w:author="aatsay19@outlook.com" w:date="2019-09-20T12:06:00Z">
        <w:r>
          <w:rPr>
            <w:rFonts w:ascii="Times New Roman" w:hAnsi="Times New Roman" w:cs="Times New Roman"/>
            <w:sz w:val="24"/>
            <w:szCs w:val="24"/>
          </w:rPr>
          <w:t xml:space="preserve">Inputs: </w:t>
        </w:r>
      </w:ins>
    </w:p>
    <w:p w14:paraId="7117C477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11" w:author="aatsay19@outlook.com" w:date="2019-09-20T12:07:00Z"/>
          <w:rFonts w:ascii="Times New Roman" w:hAnsi="Times New Roman" w:cs="Times New Roman"/>
          <w:sz w:val="24"/>
          <w:szCs w:val="24"/>
        </w:rPr>
      </w:pPr>
      <w:ins w:id="12" w:author="aatsay19@outlook.com" w:date="2019-09-20T12:07:00Z">
        <w:r>
          <w:rPr>
            <w:rFonts w:ascii="Times New Roman" w:hAnsi="Times New Roman" w:cs="Times New Roman"/>
            <w:sz w:val="24"/>
            <w:szCs w:val="24"/>
          </w:rPr>
          <w:t>Price per gallon</w:t>
        </w:r>
      </w:ins>
    </w:p>
    <w:p w14:paraId="37D90337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13" w:author="aatsay19@outlook.com" w:date="2019-09-20T12:07:00Z"/>
          <w:rFonts w:ascii="Times New Roman" w:hAnsi="Times New Roman" w:cs="Times New Roman"/>
          <w:sz w:val="24"/>
          <w:szCs w:val="24"/>
        </w:rPr>
      </w:pPr>
      <w:ins w:id="14" w:author="aatsay19@outlook.com" w:date="2019-09-20T12:07:00Z">
        <w:r>
          <w:rPr>
            <w:rFonts w:ascii="Times New Roman" w:hAnsi="Times New Roman" w:cs="Times New Roman"/>
            <w:sz w:val="24"/>
            <w:szCs w:val="24"/>
          </w:rPr>
          <w:t>Number of gallons of gas that were purchased</w:t>
        </w:r>
      </w:ins>
    </w:p>
    <w:p w14:paraId="1B5D23BC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15" w:author="aatsay19@outlook.com" w:date="2019-09-20T12:08:00Z"/>
          <w:rFonts w:ascii="Times New Roman" w:hAnsi="Times New Roman" w:cs="Times New Roman"/>
          <w:sz w:val="24"/>
          <w:szCs w:val="24"/>
        </w:rPr>
      </w:pPr>
      <w:ins w:id="16" w:author="aatsay19@outlook.com" w:date="2019-09-20T12:07:00Z">
        <w:r>
          <w:rPr>
            <w:rFonts w:ascii="Times New Roman" w:hAnsi="Times New Roman" w:cs="Times New Roman"/>
            <w:sz w:val="24"/>
            <w:szCs w:val="24"/>
          </w:rPr>
          <w:t>Whether person pays by cash or credit</w:t>
        </w:r>
      </w:ins>
    </w:p>
    <w:p w14:paraId="5F309319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17" w:author="aatsay19@outlook.com" w:date="2019-09-20T12:08:00Z"/>
          <w:rFonts w:ascii="Times New Roman" w:hAnsi="Times New Roman" w:cs="Times New Roman"/>
          <w:sz w:val="24"/>
          <w:szCs w:val="24"/>
        </w:rPr>
      </w:pPr>
      <w:ins w:id="18" w:author="aatsay19@outlook.com" w:date="2019-09-20T12:08:00Z">
        <w:r>
          <w:rPr>
            <w:rFonts w:ascii="Times New Roman" w:hAnsi="Times New Roman" w:cs="Times New Roman"/>
            <w:sz w:val="24"/>
            <w:szCs w:val="24"/>
          </w:rPr>
          <w:t>Outputs:</w:t>
        </w:r>
      </w:ins>
    </w:p>
    <w:p w14:paraId="658821F0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19" w:author="aatsay19@outlook.com" w:date="2019-09-20T12:09:00Z"/>
          <w:rFonts w:ascii="Times New Roman" w:hAnsi="Times New Roman" w:cs="Times New Roman"/>
          <w:sz w:val="24"/>
          <w:szCs w:val="24"/>
        </w:rPr>
      </w:pPr>
      <w:ins w:id="20" w:author="aatsay19@outlook.com" w:date="2019-09-20T12:08:00Z">
        <w:r>
          <w:rPr>
            <w:rFonts w:ascii="Times New Roman" w:hAnsi="Times New Roman" w:cs="Times New Roman"/>
            <w:sz w:val="24"/>
            <w:szCs w:val="24"/>
          </w:rPr>
          <w:t xml:space="preserve">The price a person will pay </w:t>
        </w:r>
      </w:ins>
      <w:ins w:id="21" w:author="aatsay19@outlook.com" w:date="2019-09-20T12:09:00Z">
        <w:r>
          <w:rPr>
            <w:rFonts w:ascii="Times New Roman" w:hAnsi="Times New Roman" w:cs="Times New Roman"/>
            <w:sz w:val="24"/>
            <w:szCs w:val="24"/>
          </w:rPr>
          <w:t>for gas</w:t>
        </w:r>
      </w:ins>
    </w:p>
    <w:p w14:paraId="328AD7B2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22" w:author="aatsay19@outlook.com" w:date="2019-09-20T12:09:00Z"/>
          <w:rFonts w:ascii="Times New Roman" w:hAnsi="Times New Roman" w:cs="Times New Roman"/>
          <w:sz w:val="24"/>
          <w:szCs w:val="24"/>
        </w:rPr>
      </w:pPr>
      <w:ins w:id="23" w:author="aatsay19@outlook.com" w:date="2019-09-20T12:09:00Z">
        <w:r>
          <w:rPr>
            <w:rFonts w:ascii="Times New Roman" w:hAnsi="Times New Roman" w:cs="Times New Roman"/>
            <w:sz w:val="24"/>
            <w:szCs w:val="24"/>
          </w:rPr>
          <w:t xml:space="preserve">Error </w:t>
        </w:r>
      </w:ins>
      <w:ins w:id="24" w:author="aatsay19@outlook.com" w:date="2019-09-20T21:57:00Z">
        <w:r>
          <w:rPr>
            <w:rFonts w:ascii="Times New Roman" w:hAnsi="Times New Roman" w:cs="Times New Roman"/>
            <w:sz w:val="24"/>
            <w:szCs w:val="24"/>
          </w:rPr>
          <w:t>C</w:t>
        </w:r>
      </w:ins>
      <w:ins w:id="25" w:author="aatsay19@outlook.com" w:date="2019-09-20T12:09:00Z">
        <w:r>
          <w:rPr>
            <w:rFonts w:ascii="Times New Roman" w:hAnsi="Times New Roman" w:cs="Times New Roman"/>
            <w:sz w:val="24"/>
            <w:szCs w:val="24"/>
          </w:rPr>
          <w:t>onditions:</w:t>
        </w:r>
      </w:ins>
    </w:p>
    <w:p w14:paraId="13818389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26" w:author="aatsay19@outlook.com" w:date="2019-09-20T22:35:00Z"/>
          <w:rFonts w:ascii="Times New Roman" w:hAnsi="Times New Roman" w:cs="Times New Roman"/>
          <w:sz w:val="24"/>
          <w:szCs w:val="24"/>
        </w:rPr>
      </w:pPr>
      <w:ins w:id="27" w:author="aatsay19@outlook.com" w:date="2019-09-20T12:22:00Z">
        <w:r>
          <w:rPr>
            <w:rFonts w:ascii="Times New Roman" w:hAnsi="Times New Roman" w:cs="Times New Roman"/>
            <w:sz w:val="24"/>
            <w:szCs w:val="24"/>
          </w:rPr>
          <w:t xml:space="preserve">Zero </w:t>
        </w:r>
      </w:ins>
      <w:ins w:id="28" w:author="aatsay19@outlook.com" w:date="2019-09-20T12:23:00Z">
        <w:r>
          <w:rPr>
            <w:rFonts w:ascii="Times New Roman" w:hAnsi="Times New Roman" w:cs="Times New Roman"/>
            <w:sz w:val="24"/>
            <w:szCs w:val="24"/>
          </w:rPr>
          <w:t xml:space="preserve">(0) </w:t>
        </w:r>
      </w:ins>
      <w:ins w:id="29" w:author="aatsay19@outlook.com" w:date="2019-09-20T12:22:00Z">
        <w:r>
          <w:rPr>
            <w:rFonts w:ascii="Times New Roman" w:hAnsi="Times New Roman" w:cs="Times New Roman"/>
            <w:sz w:val="24"/>
            <w:szCs w:val="24"/>
          </w:rPr>
          <w:t>being inputted</w:t>
        </w:r>
      </w:ins>
    </w:p>
    <w:p w14:paraId="6A9FD743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30" w:author="aatsay19@outlook.com" w:date="2019-09-20T12:24:00Z"/>
          <w:rFonts w:ascii="Times New Roman" w:hAnsi="Times New Roman" w:cs="Times New Roman"/>
          <w:sz w:val="24"/>
          <w:szCs w:val="24"/>
        </w:rPr>
      </w:pPr>
      <w:ins w:id="31" w:author="aatsay19@outlook.com" w:date="2019-09-20T22:35:00Z">
        <w:r>
          <w:rPr>
            <w:rFonts w:ascii="Times New Roman" w:hAnsi="Times New Roman" w:cs="Times New Roman"/>
            <w:sz w:val="24"/>
            <w:szCs w:val="24"/>
          </w:rPr>
          <w:t xml:space="preserve">If </w:t>
        </w:r>
      </w:ins>
      <w:ins w:id="32" w:author="aatsay19@outlook.com" w:date="2019-09-20T22:38:00Z">
        <w:r>
          <w:rPr>
            <w:rFonts w:ascii="Times New Roman" w:hAnsi="Times New Roman" w:cs="Times New Roman"/>
            <w:sz w:val="24"/>
            <w:szCs w:val="24"/>
          </w:rPr>
          <w:t>no payment method is specified (</w:t>
        </w:r>
      </w:ins>
      <w:ins w:id="33" w:author="aatsay19@outlook.com" w:date="2019-09-20T22:39:00Z">
        <w:r>
          <w:rPr>
            <w:rFonts w:ascii="Times New Roman" w:hAnsi="Times New Roman" w:cs="Times New Roman"/>
            <w:sz w:val="24"/>
            <w:szCs w:val="24"/>
          </w:rPr>
          <w:t>neither cash nor credit)</w:t>
        </w:r>
      </w:ins>
    </w:p>
    <w:p w14:paraId="111223E6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34" w:author="aatsay19@outlook.com" w:date="2019-09-20T21:53:00Z"/>
          <w:rFonts w:ascii="Times New Roman" w:hAnsi="Times New Roman" w:cs="Times New Roman"/>
          <w:sz w:val="24"/>
          <w:szCs w:val="24"/>
        </w:rPr>
      </w:pPr>
      <w:ins w:id="35" w:author="aatsay19@outlook.com" w:date="2019-09-20T12:24:00Z">
        <w:r>
          <w:rPr>
            <w:rFonts w:ascii="Times New Roman" w:hAnsi="Times New Roman" w:cs="Times New Roman"/>
            <w:sz w:val="24"/>
            <w:szCs w:val="24"/>
          </w:rPr>
          <w:t xml:space="preserve">Pseudocode </w:t>
        </w:r>
      </w:ins>
      <w:ins w:id="36" w:author="aatsay19@outlook.com" w:date="2019-09-20T21:57:00Z">
        <w:r>
          <w:rPr>
            <w:rFonts w:ascii="Times New Roman" w:hAnsi="Times New Roman" w:cs="Times New Roman"/>
            <w:sz w:val="24"/>
            <w:szCs w:val="24"/>
          </w:rPr>
          <w:t>A</w:t>
        </w:r>
      </w:ins>
      <w:ins w:id="37" w:author="aatsay19@outlook.com" w:date="2019-09-20T12:24:00Z">
        <w:r>
          <w:rPr>
            <w:rFonts w:ascii="Times New Roman" w:hAnsi="Times New Roman" w:cs="Times New Roman"/>
            <w:sz w:val="24"/>
            <w:szCs w:val="24"/>
          </w:rPr>
          <w:t>lgorithm:</w:t>
        </w:r>
      </w:ins>
    </w:p>
    <w:p w14:paraId="7FF7DA02" w14:textId="77777777" w:rsidR="00B3648E" w:rsidRPr="00B3648E" w:rsidRDefault="00B3648E" w:rsidP="00B3648E">
      <w:pPr>
        <w:rPr>
          <w:ins w:id="38" w:author="aatsay19@outlook.com" w:date="2019-09-20T21:53:00Z"/>
          <w:rFonts w:ascii="Times New Roman" w:hAnsi="Times New Roman" w:cs="Times New Roman"/>
          <w:sz w:val="24"/>
          <w:szCs w:val="24"/>
        </w:rPr>
      </w:pPr>
      <w:ins w:id="39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 xml:space="preserve">READ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pricePerGallon</w:t>
        </w:r>
        <w:proofErr w:type="spellEnd"/>
      </w:ins>
    </w:p>
    <w:p w14:paraId="62738C6A" w14:textId="77777777" w:rsidR="00B3648E" w:rsidRPr="00B3648E" w:rsidRDefault="00B3648E" w:rsidP="00B3648E">
      <w:pPr>
        <w:rPr>
          <w:ins w:id="40" w:author="aatsay19@outlook.com" w:date="2019-09-20T21:53:00Z"/>
          <w:rFonts w:ascii="Times New Roman" w:hAnsi="Times New Roman" w:cs="Times New Roman"/>
          <w:sz w:val="24"/>
          <w:szCs w:val="24"/>
        </w:rPr>
      </w:pPr>
      <w:ins w:id="41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 xml:space="preserve">READ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numGallons</w:t>
        </w:r>
        <w:proofErr w:type="spellEnd"/>
      </w:ins>
    </w:p>
    <w:p w14:paraId="05DEAAEF" w14:textId="77777777" w:rsidR="00B3648E" w:rsidRPr="00B3648E" w:rsidRDefault="00B3648E" w:rsidP="00B3648E">
      <w:pPr>
        <w:rPr>
          <w:ins w:id="42" w:author="aatsay19@outlook.com" w:date="2019-09-20T21:53:00Z"/>
          <w:rFonts w:ascii="Times New Roman" w:hAnsi="Times New Roman" w:cs="Times New Roman"/>
          <w:sz w:val="24"/>
          <w:szCs w:val="24"/>
        </w:rPr>
      </w:pPr>
      <w:ins w:id="43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>READ cash(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4A503FEE" w14:textId="77777777" w:rsidR="00B3648E" w:rsidRPr="00B3648E" w:rsidRDefault="00B3648E" w:rsidP="00B3648E">
      <w:pPr>
        <w:rPr>
          <w:ins w:id="44" w:author="aatsay19@outlook.com" w:date="2019-09-20T21:53:00Z"/>
          <w:rFonts w:ascii="Times New Roman" w:hAnsi="Times New Roman" w:cs="Times New Roman"/>
          <w:sz w:val="24"/>
          <w:szCs w:val="24"/>
        </w:rPr>
      </w:pPr>
      <w:ins w:id="45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>READ credit(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03B174A4" w14:textId="77777777" w:rsidR="00B3648E" w:rsidRPr="00B3648E" w:rsidRDefault="00B3648E" w:rsidP="00B3648E">
      <w:pPr>
        <w:rPr>
          <w:ins w:id="46" w:author="aatsay19@outlook.com" w:date="2019-09-20T21:53:00Z"/>
          <w:rFonts w:ascii="Times New Roman" w:hAnsi="Times New Roman" w:cs="Times New Roman"/>
          <w:sz w:val="24"/>
          <w:szCs w:val="24"/>
        </w:rPr>
      </w:pPr>
      <w:ins w:id="47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 xml:space="preserve">IF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pricePerGallon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8" w:author="aatsay19@outlook.com" w:date="2019-09-20T22:28:00Z">
        <w:r>
          <w:rPr>
            <w:rFonts w:ascii="Times New Roman" w:hAnsi="Times New Roman" w:cs="Times New Roman"/>
            <w:sz w:val="24"/>
            <w:szCs w:val="24"/>
          </w:rPr>
          <w:t>&lt;</w:t>
        </w:r>
      </w:ins>
      <w:ins w:id="49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 xml:space="preserve">= 0 OR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numGallons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0" w:author="aatsay19@outlook.com" w:date="2019-09-20T22:28:00Z">
        <w:r>
          <w:rPr>
            <w:rFonts w:ascii="Times New Roman" w:hAnsi="Times New Roman" w:cs="Times New Roman"/>
            <w:sz w:val="24"/>
            <w:szCs w:val="24"/>
          </w:rPr>
          <w:t>&lt;</w:t>
        </w:r>
      </w:ins>
      <w:ins w:id="51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>= 0 THEN</w:t>
        </w:r>
      </w:ins>
    </w:p>
    <w:p w14:paraId="49D46FA0" w14:textId="77777777" w:rsidR="00B3648E" w:rsidRPr="00B3648E" w:rsidRDefault="00B3648E" w:rsidP="00B3648E">
      <w:pPr>
        <w:rPr>
          <w:ins w:id="52" w:author="aatsay19@outlook.com" w:date="2019-09-20T21:53:00Z"/>
          <w:rFonts w:ascii="Times New Roman" w:hAnsi="Times New Roman" w:cs="Times New Roman"/>
          <w:sz w:val="24"/>
          <w:szCs w:val="24"/>
        </w:rPr>
      </w:pPr>
      <w:ins w:id="53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ab/>
          <w:t xml:space="preserve">DISPLAY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errorMessage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 xml:space="preserve">: "Neither </w:t>
        </w:r>
      </w:ins>
      <w:ins w:id="54" w:author="aatsay19@outlook.com" w:date="2019-09-20T22:13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55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 xml:space="preserve">price </w:t>
        </w:r>
      </w:ins>
      <w:ins w:id="56" w:author="aatsay19@outlook.com" w:date="2019-09-20T22:13:00Z">
        <w:r>
          <w:rPr>
            <w:rFonts w:ascii="Times New Roman" w:hAnsi="Times New Roman" w:cs="Times New Roman"/>
            <w:sz w:val="24"/>
            <w:szCs w:val="24"/>
          </w:rPr>
          <w:t xml:space="preserve">per gallon </w:t>
        </w:r>
      </w:ins>
      <w:ins w:id="57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>nor</w:t>
        </w:r>
      </w:ins>
      <w:ins w:id="58" w:author="aatsay19@outlook.com" w:date="2019-09-20T22:13:00Z">
        <w:r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ins w:id="59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 xml:space="preserve"> number of gallons purchased can be 0</w:t>
        </w:r>
      </w:ins>
      <w:ins w:id="60" w:author="aatsay19@outlook.com" w:date="2019-09-20T22:28:00Z">
        <w:r>
          <w:rPr>
            <w:rFonts w:ascii="Times New Roman" w:hAnsi="Times New Roman" w:cs="Times New Roman"/>
            <w:sz w:val="24"/>
            <w:szCs w:val="24"/>
          </w:rPr>
          <w:t xml:space="preserve"> or negative</w:t>
        </w:r>
      </w:ins>
      <w:ins w:id="61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>."</w:t>
        </w:r>
      </w:ins>
    </w:p>
    <w:p w14:paraId="75CB21DE" w14:textId="77777777" w:rsidR="00B3648E" w:rsidRDefault="00B3648E" w:rsidP="00B3648E">
      <w:pPr>
        <w:rPr>
          <w:ins w:id="62" w:author="aatsay19@outlook.com" w:date="2019-09-20T22:35:00Z"/>
          <w:rFonts w:ascii="Times New Roman" w:hAnsi="Times New Roman" w:cs="Times New Roman"/>
          <w:sz w:val="24"/>
          <w:szCs w:val="24"/>
        </w:rPr>
      </w:pPr>
      <w:ins w:id="63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>ENDIF</w:t>
        </w:r>
      </w:ins>
    </w:p>
    <w:p w14:paraId="0CDF2C33" w14:textId="77777777" w:rsidR="00B3648E" w:rsidRDefault="00B3648E" w:rsidP="00B3648E">
      <w:pPr>
        <w:rPr>
          <w:ins w:id="64" w:author="aatsay19@outlook.com" w:date="2019-09-20T22:36:00Z"/>
          <w:rFonts w:ascii="Times New Roman" w:hAnsi="Times New Roman" w:cs="Times New Roman"/>
          <w:sz w:val="24"/>
          <w:szCs w:val="24"/>
        </w:rPr>
      </w:pPr>
      <w:ins w:id="65" w:author="aatsay19@outlook.com" w:date="2019-09-20T22:35:00Z">
        <w:r>
          <w:rPr>
            <w:rFonts w:ascii="Times New Roman" w:hAnsi="Times New Roman" w:cs="Times New Roman"/>
            <w:sz w:val="24"/>
            <w:szCs w:val="24"/>
          </w:rPr>
          <w:t>IF cash(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) </w:t>
        </w:r>
      </w:ins>
      <w:ins w:id="66" w:author="aatsay19@outlook.com" w:date="2019-09-20T22:36:00Z">
        <w:r>
          <w:rPr>
            <w:rFonts w:ascii="Times New Roman" w:hAnsi="Times New Roman" w:cs="Times New Roman"/>
            <w:sz w:val="24"/>
            <w:szCs w:val="24"/>
          </w:rPr>
          <w:t xml:space="preserve">is false </w:t>
        </w:r>
      </w:ins>
      <w:ins w:id="67" w:author="aatsay19@outlook.com" w:date="2019-09-20T22:35:00Z">
        <w:r>
          <w:rPr>
            <w:rFonts w:ascii="Times New Roman" w:hAnsi="Times New Roman" w:cs="Times New Roman"/>
            <w:sz w:val="24"/>
            <w:szCs w:val="24"/>
          </w:rPr>
          <w:t>AND credit(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) </w:t>
        </w:r>
      </w:ins>
      <w:ins w:id="68" w:author="aatsay19@outlook.com" w:date="2019-09-20T22:36:00Z">
        <w:r>
          <w:rPr>
            <w:rFonts w:ascii="Times New Roman" w:hAnsi="Times New Roman" w:cs="Times New Roman"/>
            <w:sz w:val="24"/>
            <w:szCs w:val="24"/>
          </w:rPr>
          <w:t>is false THEN</w:t>
        </w:r>
      </w:ins>
    </w:p>
    <w:p w14:paraId="68AF5F64" w14:textId="77777777" w:rsidR="00B3648E" w:rsidRDefault="00B3648E" w:rsidP="00B3648E">
      <w:pPr>
        <w:rPr>
          <w:ins w:id="69" w:author="aatsay19@outlook.com" w:date="2019-09-20T22:36:00Z"/>
          <w:rFonts w:ascii="Times New Roman" w:hAnsi="Times New Roman" w:cs="Times New Roman"/>
          <w:sz w:val="24"/>
          <w:szCs w:val="24"/>
        </w:rPr>
      </w:pPr>
      <w:ins w:id="70" w:author="aatsay19@outlook.com" w:date="2019-09-20T22:36:00Z">
        <w:r>
          <w:rPr>
            <w:rFonts w:ascii="Times New Roman" w:hAnsi="Times New Roman" w:cs="Times New Roman"/>
            <w:sz w:val="24"/>
            <w:szCs w:val="24"/>
          </w:rPr>
          <w:tab/>
          <w:t xml:space="preserve">DISPLAY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errorMessage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: “Please specify a payment method.”</w:t>
        </w:r>
      </w:ins>
    </w:p>
    <w:p w14:paraId="2AEB6861" w14:textId="77777777" w:rsidR="00B3648E" w:rsidRPr="00B3648E" w:rsidRDefault="00B3648E" w:rsidP="00B3648E">
      <w:pPr>
        <w:rPr>
          <w:ins w:id="71" w:author="aatsay19@outlook.com" w:date="2019-09-20T21:53:00Z"/>
          <w:rFonts w:ascii="Times New Roman" w:hAnsi="Times New Roman" w:cs="Times New Roman"/>
          <w:sz w:val="24"/>
          <w:szCs w:val="24"/>
        </w:rPr>
      </w:pPr>
      <w:ins w:id="72" w:author="aatsay19@outlook.com" w:date="2019-09-20T22:36:00Z">
        <w:r>
          <w:rPr>
            <w:rFonts w:ascii="Times New Roman" w:hAnsi="Times New Roman" w:cs="Times New Roman"/>
            <w:sz w:val="24"/>
            <w:szCs w:val="24"/>
          </w:rPr>
          <w:t>ENDIF</w:t>
        </w:r>
      </w:ins>
    </w:p>
    <w:p w14:paraId="24101E0B" w14:textId="77777777" w:rsidR="00B3648E" w:rsidRPr="00B3648E" w:rsidRDefault="00B3648E" w:rsidP="00B3648E">
      <w:pPr>
        <w:rPr>
          <w:ins w:id="73" w:author="aatsay19@outlook.com" w:date="2019-09-20T21:53:00Z"/>
          <w:rFonts w:ascii="Times New Roman" w:hAnsi="Times New Roman" w:cs="Times New Roman"/>
          <w:sz w:val="24"/>
          <w:szCs w:val="24"/>
        </w:rPr>
      </w:pPr>
      <w:ins w:id="74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 xml:space="preserve">COMPUTE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totalPrice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 xml:space="preserve"> AS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pricePerGallon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 xml:space="preserve"> *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numGallons</w:t>
        </w:r>
        <w:proofErr w:type="spellEnd"/>
      </w:ins>
    </w:p>
    <w:p w14:paraId="195D4671" w14:textId="77777777" w:rsidR="00B3648E" w:rsidRPr="00B3648E" w:rsidRDefault="00B3648E" w:rsidP="00B3648E">
      <w:pPr>
        <w:rPr>
          <w:ins w:id="75" w:author="aatsay19@outlook.com" w:date="2019-09-20T21:53:00Z"/>
          <w:rFonts w:ascii="Times New Roman" w:hAnsi="Times New Roman" w:cs="Times New Roman"/>
          <w:sz w:val="24"/>
          <w:szCs w:val="24"/>
        </w:rPr>
      </w:pPr>
      <w:ins w:id="76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>IF credit(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>) is true THEN</w:t>
        </w:r>
      </w:ins>
    </w:p>
    <w:p w14:paraId="2A642A9A" w14:textId="77777777" w:rsidR="00B3648E" w:rsidRPr="00B3648E" w:rsidRDefault="00B3648E" w:rsidP="00B3648E">
      <w:pPr>
        <w:rPr>
          <w:ins w:id="77" w:author="aatsay19@outlook.com" w:date="2019-09-20T21:53:00Z"/>
          <w:rFonts w:ascii="Times New Roman" w:hAnsi="Times New Roman" w:cs="Times New Roman"/>
          <w:sz w:val="24"/>
          <w:szCs w:val="24"/>
        </w:rPr>
      </w:pPr>
      <w:ins w:id="78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ab/>
          <w:t xml:space="preserve">COMPUTE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totalPrice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 xml:space="preserve"> AS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totalPrice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 xml:space="preserve"> * 1.1</w:t>
        </w:r>
      </w:ins>
    </w:p>
    <w:p w14:paraId="5FC32FB5" w14:textId="77777777" w:rsidR="00B3648E" w:rsidRPr="00B3648E" w:rsidRDefault="00B3648E" w:rsidP="00B3648E">
      <w:pPr>
        <w:rPr>
          <w:ins w:id="79" w:author="aatsay19@outlook.com" w:date="2019-09-20T21:53:00Z"/>
          <w:rFonts w:ascii="Times New Roman" w:hAnsi="Times New Roman" w:cs="Times New Roman"/>
          <w:sz w:val="24"/>
          <w:szCs w:val="24"/>
        </w:rPr>
      </w:pPr>
      <w:ins w:id="80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>ENDIF</w:t>
        </w:r>
      </w:ins>
    </w:p>
    <w:p w14:paraId="5E0A23D2" w14:textId="77777777" w:rsidR="00B3648E" w:rsidRPr="00B3648E" w:rsidRDefault="00B3648E" w:rsidP="00B3648E">
      <w:pPr>
        <w:rPr>
          <w:ins w:id="81" w:author="aatsay19@outlook.com" w:date="2019-09-20T21:53:00Z"/>
          <w:rFonts w:ascii="Times New Roman" w:hAnsi="Times New Roman" w:cs="Times New Roman"/>
          <w:sz w:val="24"/>
          <w:szCs w:val="24"/>
          <w:rPrChange w:id="82" w:author="aatsay19@outlook.com" w:date="2019-09-20T21:53:00Z">
            <w:rPr>
              <w:ins w:id="83" w:author="aatsay19@outlook.com" w:date="2019-09-20T21:53:00Z"/>
            </w:rPr>
          </w:rPrChange>
        </w:rPr>
        <w:pPrChange w:id="84" w:author="aatsay19@outlook.com" w:date="2019-09-20T21:53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85" w:author="aatsay19@outlook.com" w:date="2019-09-20T21:53:00Z">
        <w:r w:rsidRPr="00B3648E">
          <w:rPr>
            <w:rFonts w:ascii="Times New Roman" w:hAnsi="Times New Roman" w:cs="Times New Roman"/>
            <w:sz w:val="24"/>
            <w:szCs w:val="24"/>
          </w:rPr>
          <w:t xml:space="preserve">DISPLAY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totalPrice</w:t>
        </w:r>
        <w:proofErr w:type="spellEnd"/>
      </w:ins>
    </w:p>
    <w:p w14:paraId="460D0CCD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86" w:author="aatsay19@outlook.com" w:date="2019-09-20T22:22:00Z"/>
          <w:rFonts w:ascii="Times New Roman" w:hAnsi="Times New Roman" w:cs="Times New Roman"/>
          <w:sz w:val="24"/>
          <w:szCs w:val="24"/>
        </w:rPr>
      </w:pPr>
      <w:ins w:id="87" w:author="aatsay19@outlook.com" w:date="2019-09-20T21:54:00Z">
        <w:r>
          <w:rPr>
            <w:rFonts w:ascii="Times New Roman" w:hAnsi="Times New Roman" w:cs="Times New Roman"/>
            <w:sz w:val="24"/>
            <w:szCs w:val="24"/>
          </w:rPr>
          <w:lastRenderedPageBreak/>
          <w:t>Test cases: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648E" w14:paraId="3A3A2471" w14:textId="77777777" w:rsidTr="00B3648E">
        <w:trPr>
          <w:ins w:id="88" w:author="aatsay19@outlook.com" w:date="2019-09-20T22:23:00Z"/>
        </w:trPr>
        <w:tc>
          <w:tcPr>
            <w:tcW w:w="1870" w:type="dxa"/>
          </w:tcPr>
          <w:p w14:paraId="7DB0E252" w14:textId="77777777" w:rsidR="00B3648E" w:rsidRPr="00B3648E" w:rsidRDefault="00B3648E" w:rsidP="00B3648E">
            <w:pPr>
              <w:jc w:val="center"/>
              <w:rPr>
                <w:ins w:id="89" w:author="aatsay19@outlook.com" w:date="2019-09-20T22:23:00Z"/>
                <w:rFonts w:ascii="Times New Roman" w:hAnsi="Times New Roman" w:cs="Times New Roman"/>
                <w:b/>
                <w:bCs/>
                <w:sz w:val="24"/>
                <w:szCs w:val="24"/>
                <w:rPrChange w:id="90" w:author="aatsay19@outlook.com" w:date="2019-09-20T22:23:00Z">
                  <w:rPr>
                    <w:ins w:id="91" w:author="aatsay19@outlook.com" w:date="2019-09-20T22:2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2" w:author="aatsay19@outlook.com" w:date="2019-09-20T22:23:00Z">
                <w:pPr/>
              </w:pPrChange>
            </w:pPr>
            <w:proofErr w:type="spellStart"/>
            <w:ins w:id="93" w:author="aatsay19@outlook.com" w:date="2019-09-20T22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pricePerGallon</w:t>
              </w:r>
              <w:proofErr w:type="spellEnd"/>
            </w:ins>
          </w:p>
        </w:tc>
        <w:tc>
          <w:tcPr>
            <w:tcW w:w="1870" w:type="dxa"/>
          </w:tcPr>
          <w:p w14:paraId="05E7596E" w14:textId="77777777" w:rsidR="00B3648E" w:rsidRPr="00B3648E" w:rsidRDefault="00B3648E" w:rsidP="00B3648E">
            <w:pPr>
              <w:jc w:val="center"/>
              <w:rPr>
                <w:ins w:id="94" w:author="aatsay19@outlook.com" w:date="2019-09-20T22:23:00Z"/>
                <w:rFonts w:ascii="Times New Roman" w:hAnsi="Times New Roman" w:cs="Times New Roman"/>
                <w:b/>
                <w:bCs/>
                <w:sz w:val="24"/>
                <w:szCs w:val="24"/>
                <w:rPrChange w:id="95" w:author="aatsay19@outlook.com" w:date="2019-09-20T22:23:00Z">
                  <w:rPr>
                    <w:ins w:id="96" w:author="aatsay19@outlook.com" w:date="2019-09-20T22:2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7" w:author="aatsay19@outlook.com" w:date="2019-09-20T22:23:00Z">
                <w:pPr/>
              </w:pPrChange>
            </w:pPr>
            <w:proofErr w:type="spellStart"/>
            <w:ins w:id="98" w:author="aatsay19@outlook.com" w:date="2019-09-20T22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numGallons</w:t>
              </w:r>
            </w:ins>
            <w:proofErr w:type="spellEnd"/>
          </w:p>
        </w:tc>
        <w:tc>
          <w:tcPr>
            <w:tcW w:w="1870" w:type="dxa"/>
          </w:tcPr>
          <w:p w14:paraId="175E8B55" w14:textId="77777777" w:rsidR="00B3648E" w:rsidRPr="00B3648E" w:rsidRDefault="00B3648E" w:rsidP="00B3648E">
            <w:pPr>
              <w:jc w:val="center"/>
              <w:rPr>
                <w:ins w:id="99" w:author="aatsay19@outlook.com" w:date="2019-09-20T22:23:00Z"/>
                <w:rFonts w:ascii="Times New Roman" w:hAnsi="Times New Roman" w:cs="Times New Roman"/>
                <w:b/>
                <w:bCs/>
                <w:sz w:val="24"/>
                <w:szCs w:val="24"/>
                <w:rPrChange w:id="100" w:author="aatsay19@outlook.com" w:date="2019-09-20T22:23:00Z">
                  <w:rPr>
                    <w:ins w:id="101" w:author="aatsay19@outlook.com" w:date="2019-09-20T22:2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02" w:author="aatsay19@outlook.com" w:date="2019-09-20T22:23:00Z">
                <w:pPr/>
              </w:pPrChange>
            </w:pPr>
            <w:ins w:id="103" w:author="aatsay19@outlook.com" w:date="2019-09-20T22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cash(</w:t>
              </w:r>
              <w:proofErr w:type="spellStart"/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boolean</w:t>
              </w:r>
              <w:proofErr w:type="spellEnd"/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)</w:t>
              </w:r>
            </w:ins>
          </w:p>
        </w:tc>
        <w:tc>
          <w:tcPr>
            <w:tcW w:w="1870" w:type="dxa"/>
          </w:tcPr>
          <w:p w14:paraId="21140277" w14:textId="77777777" w:rsidR="00B3648E" w:rsidRPr="00B3648E" w:rsidRDefault="00B3648E" w:rsidP="00B3648E">
            <w:pPr>
              <w:jc w:val="center"/>
              <w:rPr>
                <w:ins w:id="104" w:author="aatsay19@outlook.com" w:date="2019-09-20T22:23:00Z"/>
                <w:rFonts w:ascii="Times New Roman" w:hAnsi="Times New Roman" w:cs="Times New Roman"/>
                <w:b/>
                <w:bCs/>
                <w:sz w:val="24"/>
                <w:szCs w:val="24"/>
                <w:rPrChange w:id="105" w:author="aatsay19@outlook.com" w:date="2019-09-20T22:23:00Z">
                  <w:rPr>
                    <w:ins w:id="106" w:author="aatsay19@outlook.com" w:date="2019-09-20T22:2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07" w:author="aatsay19@outlook.com" w:date="2019-09-20T22:23:00Z">
                <w:pPr/>
              </w:pPrChange>
            </w:pPr>
            <w:ins w:id="108" w:author="aatsay19@outlook.com" w:date="2019-09-20T22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credit(</w:t>
              </w:r>
              <w:proofErr w:type="spellStart"/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boolean</w:t>
              </w:r>
              <w:proofErr w:type="spellEnd"/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)</w:t>
              </w:r>
            </w:ins>
          </w:p>
        </w:tc>
        <w:tc>
          <w:tcPr>
            <w:tcW w:w="1870" w:type="dxa"/>
          </w:tcPr>
          <w:p w14:paraId="17AF46C1" w14:textId="77777777" w:rsidR="00B3648E" w:rsidRPr="00B3648E" w:rsidRDefault="00B3648E" w:rsidP="00B3648E">
            <w:pPr>
              <w:jc w:val="center"/>
              <w:rPr>
                <w:ins w:id="109" w:author="aatsay19@outlook.com" w:date="2019-09-20T22:23:00Z"/>
                <w:rFonts w:ascii="Times New Roman" w:hAnsi="Times New Roman" w:cs="Times New Roman"/>
                <w:b/>
                <w:bCs/>
                <w:sz w:val="24"/>
                <w:szCs w:val="24"/>
                <w:rPrChange w:id="110" w:author="aatsay19@outlook.com" w:date="2019-09-20T22:23:00Z">
                  <w:rPr>
                    <w:ins w:id="111" w:author="aatsay19@outlook.com" w:date="2019-09-20T22:2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12" w:author="aatsay19@outlook.com" w:date="2019-09-20T22:23:00Z">
                <w:pPr/>
              </w:pPrChange>
            </w:pPr>
            <w:proofErr w:type="spellStart"/>
            <w:ins w:id="113" w:author="aatsay19@outlook.com" w:date="2019-09-20T22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totalPrice</w:t>
              </w:r>
              <w:proofErr w:type="spellEnd"/>
            </w:ins>
          </w:p>
        </w:tc>
      </w:tr>
      <w:tr w:rsidR="00B3648E" w14:paraId="0DB4FB1B" w14:textId="77777777" w:rsidTr="00B3648E">
        <w:trPr>
          <w:ins w:id="114" w:author="aatsay19@outlook.com" w:date="2019-09-20T22:23:00Z"/>
        </w:trPr>
        <w:tc>
          <w:tcPr>
            <w:tcW w:w="1870" w:type="dxa"/>
          </w:tcPr>
          <w:p w14:paraId="6394E415" w14:textId="77777777" w:rsidR="00B3648E" w:rsidRDefault="00B3648E" w:rsidP="00B3648E">
            <w:pPr>
              <w:jc w:val="center"/>
              <w:rPr>
                <w:ins w:id="115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16" w:author="aatsay19@outlook.com" w:date="2019-09-20T22:23:00Z">
                <w:pPr/>
              </w:pPrChange>
            </w:pPr>
            <w:ins w:id="117" w:author="aatsay19@outlook.com" w:date="2019-09-20T22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870" w:type="dxa"/>
          </w:tcPr>
          <w:p w14:paraId="61FEDC15" w14:textId="77777777" w:rsidR="00B3648E" w:rsidRDefault="00B3648E" w:rsidP="00B3648E">
            <w:pPr>
              <w:jc w:val="center"/>
              <w:rPr>
                <w:ins w:id="118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19" w:author="aatsay19@outlook.com" w:date="2019-09-20T22:23:00Z">
                <w:pPr/>
              </w:pPrChange>
            </w:pPr>
            <w:ins w:id="120" w:author="aatsay19@outlook.com" w:date="2019-09-20T22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094E0566" w14:textId="77777777" w:rsidR="00B3648E" w:rsidRDefault="00B3648E" w:rsidP="00B3648E">
            <w:pPr>
              <w:jc w:val="center"/>
              <w:rPr>
                <w:ins w:id="121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22" w:author="aatsay19@outlook.com" w:date="2019-09-20T22:23:00Z">
                <w:pPr/>
              </w:pPrChange>
            </w:pPr>
            <w:ins w:id="123" w:author="aatsay19@outlook.com" w:date="2019-09-20T22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1131BF86" w14:textId="77777777" w:rsidR="00B3648E" w:rsidRDefault="00B3648E" w:rsidP="00B3648E">
            <w:pPr>
              <w:jc w:val="center"/>
              <w:rPr>
                <w:ins w:id="124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25" w:author="aatsay19@outlook.com" w:date="2019-09-20T22:23:00Z">
                <w:pPr/>
              </w:pPrChange>
            </w:pPr>
            <w:ins w:id="126" w:author="aatsay19@outlook.com" w:date="2019-09-20T22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3C8D2443" w14:textId="77777777" w:rsidR="00B3648E" w:rsidRDefault="00B3648E" w:rsidP="00B3648E">
            <w:pPr>
              <w:jc w:val="center"/>
              <w:rPr>
                <w:ins w:id="127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28" w:author="aatsay19@outlook.com" w:date="2019-09-20T22:23:00Z">
                <w:pPr/>
              </w:pPrChange>
            </w:pPr>
            <w:ins w:id="129" w:author="aatsay19@outlook.com" w:date="2019-09-20T22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</w:t>
              </w:r>
            </w:ins>
            <w:ins w:id="130" w:author="aatsay19@outlook.com" w:date="2019-09-20T22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</w:p>
        </w:tc>
      </w:tr>
      <w:tr w:rsidR="00B3648E" w14:paraId="6433EAC2" w14:textId="77777777" w:rsidTr="00B3648E">
        <w:trPr>
          <w:ins w:id="131" w:author="aatsay19@outlook.com" w:date="2019-09-20T22:23:00Z"/>
        </w:trPr>
        <w:tc>
          <w:tcPr>
            <w:tcW w:w="1870" w:type="dxa"/>
          </w:tcPr>
          <w:p w14:paraId="7311E956" w14:textId="77777777" w:rsidR="00B3648E" w:rsidRDefault="00B3648E" w:rsidP="00B3648E">
            <w:pPr>
              <w:jc w:val="center"/>
              <w:rPr>
                <w:ins w:id="132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33" w:author="aatsay19@outlook.com" w:date="2019-09-20T22:23:00Z">
                <w:pPr/>
              </w:pPrChange>
            </w:pPr>
            <w:ins w:id="134" w:author="aatsay19@outlook.com" w:date="2019-09-20T22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113180BB" w14:textId="77777777" w:rsidR="00B3648E" w:rsidRDefault="00B3648E" w:rsidP="00B3648E">
            <w:pPr>
              <w:jc w:val="center"/>
              <w:rPr>
                <w:ins w:id="135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36" w:author="aatsay19@outlook.com" w:date="2019-09-20T22:23:00Z">
                <w:pPr/>
              </w:pPrChange>
            </w:pPr>
            <w:ins w:id="137" w:author="aatsay19@outlook.com" w:date="2019-09-20T22:33:00Z">
              <w:r>
                <w:rPr>
                  <w:rFonts w:ascii="Times New Roman" w:hAnsi="Times New Roman" w:cs="Times New Roman"/>
                  <w:sz w:val="24"/>
                  <w:szCs w:val="24"/>
                </w:rPr>
                <w:t>-2</w:t>
              </w:r>
            </w:ins>
          </w:p>
        </w:tc>
        <w:tc>
          <w:tcPr>
            <w:tcW w:w="1870" w:type="dxa"/>
          </w:tcPr>
          <w:p w14:paraId="33243C68" w14:textId="77777777" w:rsidR="00B3648E" w:rsidRDefault="00B3648E" w:rsidP="00B3648E">
            <w:pPr>
              <w:jc w:val="center"/>
              <w:rPr>
                <w:ins w:id="138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39" w:author="aatsay19@outlook.com" w:date="2019-09-20T22:23:00Z">
                <w:pPr/>
              </w:pPrChange>
            </w:pPr>
            <w:ins w:id="140" w:author="aatsay19@outlook.com" w:date="2019-09-20T22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102E3DA6" w14:textId="77777777" w:rsidR="00B3648E" w:rsidRDefault="00B3648E" w:rsidP="00B3648E">
            <w:pPr>
              <w:jc w:val="center"/>
              <w:rPr>
                <w:ins w:id="141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42" w:author="aatsay19@outlook.com" w:date="2019-09-20T22:23:00Z">
                <w:pPr/>
              </w:pPrChange>
            </w:pPr>
            <w:ins w:id="143" w:author="aatsay19@outlook.com" w:date="2019-09-20T22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58FFB0F1" w14:textId="77777777" w:rsidR="00B3648E" w:rsidRDefault="00B3648E" w:rsidP="00B3648E">
            <w:pPr>
              <w:jc w:val="center"/>
              <w:rPr>
                <w:ins w:id="144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45" w:author="aatsay19@outlook.com" w:date="2019-09-20T22:23:00Z">
                <w:pPr/>
              </w:pPrChange>
            </w:pPr>
            <w:ins w:id="146" w:author="aatsay19@outlook.com" w:date="2019-09-20T22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ERROR</w:t>
              </w:r>
            </w:ins>
          </w:p>
        </w:tc>
      </w:tr>
      <w:tr w:rsidR="00B3648E" w14:paraId="2A7FA80A" w14:textId="77777777" w:rsidTr="00B3648E">
        <w:trPr>
          <w:ins w:id="147" w:author="aatsay19@outlook.com" w:date="2019-09-20T22:23:00Z"/>
        </w:trPr>
        <w:tc>
          <w:tcPr>
            <w:tcW w:w="1870" w:type="dxa"/>
          </w:tcPr>
          <w:p w14:paraId="36C2132E" w14:textId="77777777" w:rsidR="00B3648E" w:rsidRDefault="00B3648E" w:rsidP="00B3648E">
            <w:pPr>
              <w:jc w:val="center"/>
              <w:rPr>
                <w:ins w:id="148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49" w:author="aatsay19@outlook.com" w:date="2019-09-20T22:23:00Z">
                <w:pPr/>
              </w:pPrChange>
            </w:pPr>
            <w:ins w:id="150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</w:p>
        </w:tc>
        <w:tc>
          <w:tcPr>
            <w:tcW w:w="1870" w:type="dxa"/>
          </w:tcPr>
          <w:p w14:paraId="4E66AB78" w14:textId="77777777" w:rsidR="00B3648E" w:rsidRDefault="00B3648E" w:rsidP="00B3648E">
            <w:pPr>
              <w:jc w:val="center"/>
              <w:rPr>
                <w:ins w:id="151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52" w:author="aatsay19@outlook.com" w:date="2019-09-20T22:23:00Z">
                <w:pPr/>
              </w:pPrChange>
            </w:pPr>
            <w:ins w:id="153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5</w:t>
              </w:r>
            </w:ins>
          </w:p>
        </w:tc>
        <w:tc>
          <w:tcPr>
            <w:tcW w:w="1870" w:type="dxa"/>
          </w:tcPr>
          <w:p w14:paraId="53CCF9AD" w14:textId="77777777" w:rsidR="00B3648E" w:rsidRDefault="00B3648E" w:rsidP="00B3648E">
            <w:pPr>
              <w:jc w:val="center"/>
              <w:rPr>
                <w:ins w:id="154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55" w:author="aatsay19@outlook.com" w:date="2019-09-20T22:23:00Z">
                <w:pPr/>
              </w:pPrChange>
            </w:pPr>
            <w:ins w:id="156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true</w:t>
              </w:r>
            </w:ins>
          </w:p>
        </w:tc>
        <w:tc>
          <w:tcPr>
            <w:tcW w:w="1870" w:type="dxa"/>
          </w:tcPr>
          <w:p w14:paraId="79934EF1" w14:textId="77777777" w:rsidR="00B3648E" w:rsidRDefault="00B3648E" w:rsidP="00B3648E">
            <w:pPr>
              <w:jc w:val="center"/>
              <w:rPr>
                <w:ins w:id="157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58" w:author="aatsay19@outlook.com" w:date="2019-09-20T22:23:00Z">
                <w:pPr/>
              </w:pPrChange>
            </w:pPr>
            <w:ins w:id="159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1870" w:type="dxa"/>
          </w:tcPr>
          <w:p w14:paraId="23485F60" w14:textId="77777777" w:rsidR="00B3648E" w:rsidRDefault="00B3648E" w:rsidP="00B3648E">
            <w:pPr>
              <w:jc w:val="center"/>
              <w:rPr>
                <w:ins w:id="160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61" w:author="aatsay19@outlook.com" w:date="2019-09-20T22:23:00Z">
                <w:pPr/>
              </w:pPrChange>
            </w:pPr>
            <w:ins w:id="162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</w:t>
              </w:r>
            </w:ins>
          </w:p>
        </w:tc>
      </w:tr>
      <w:tr w:rsidR="00B3648E" w14:paraId="2548E8AE" w14:textId="77777777" w:rsidTr="00B3648E">
        <w:trPr>
          <w:ins w:id="163" w:author="aatsay19@outlook.com" w:date="2019-09-20T22:23:00Z"/>
        </w:trPr>
        <w:tc>
          <w:tcPr>
            <w:tcW w:w="1870" w:type="dxa"/>
          </w:tcPr>
          <w:p w14:paraId="7E5E4A04" w14:textId="77777777" w:rsidR="00B3648E" w:rsidRDefault="00B3648E" w:rsidP="00B3648E">
            <w:pPr>
              <w:jc w:val="center"/>
              <w:rPr>
                <w:ins w:id="164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65" w:author="aatsay19@outlook.com" w:date="2019-09-20T22:23:00Z">
                <w:pPr/>
              </w:pPrChange>
            </w:pPr>
            <w:ins w:id="166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</w:p>
        </w:tc>
        <w:tc>
          <w:tcPr>
            <w:tcW w:w="1870" w:type="dxa"/>
          </w:tcPr>
          <w:p w14:paraId="024A791D" w14:textId="77777777" w:rsidR="00B3648E" w:rsidRDefault="00B3648E" w:rsidP="00B3648E">
            <w:pPr>
              <w:jc w:val="center"/>
              <w:rPr>
                <w:ins w:id="167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68" w:author="aatsay19@outlook.com" w:date="2019-09-20T22:23:00Z">
                <w:pPr/>
              </w:pPrChange>
            </w:pPr>
            <w:ins w:id="169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</w:p>
        </w:tc>
        <w:tc>
          <w:tcPr>
            <w:tcW w:w="1870" w:type="dxa"/>
          </w:tcPr>
          <w:p w14:paraId="7E14F22C" w14:textId="77777777" w:rsidR="00B3648E" w:rsidRDefault="00B3648E" w:rsidP="00B3648E">
            <w:pPr>
              <w:jc w:val="center"/>
              <w:rPr>
                <w:ins w:id="170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71" w:author="aatsay19@outlook.com" w:date="2019-09-20T22:23:00Z">
                <w:pPr/>
              </w:pPrChange>
            </w:pPr>
            <w:ins w:id="172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1870" w:type="dxa"/>
          </w:tcPr>
          <w:p w14:paraId="049B7B60" w14:textId="77777777" w:rsidR="00B3648E" w:rsidRDefault="00B3648E" w:rsidP="00B3648E">
            <w:pPr>
              <w:jc w:val="center"/>
              <w:rPr>
                <w:ins w:id="173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74" w:author="aatsay19@outlook.com" w:date="2019-09-20T22:23:00Z">
                <w:pPr/>
              </w:pPrChange>
            </w:pPr>
            <w:ins w:id="175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true</w:t>
              </w:r>
            </w:ins>
          </w:p>
        </w:tc>
        <w:tc>
          <w:tcPr>
            <w:tcW w:w="1870" w:type="dxa"/>
          </w:tcPr>
          <w:p w14:paraId="5BD8BFF4" w14:textId="77777777" w:rsidR="00B3648E" w:rsidRDefault="00B3648E" w:rsidP="00B3648E">
            <w:pPr>
              <w:jc w:val="center"/>
              <w:rPr>
                <w:ins w:id="176" w:author="aatsay19@outlook.com" w:date="2019-09-20T22:23:00Z"/>
                <w:rFonts w:ascii="Times New Roman" w:hAnsi="Times New Roman" w:cs="Times New Roman"/>
                <w:sz w:val="24"/>
                <w:szCs w:val="24"/>
              </w:rPr>
              <w:pPrChange w:id="177" w:author="aatsay19@outlook.com" w:date="2019-09-20T22:23:00Z">
                <w:pPr/>
              </w:pPrChange>
            </w:pPr>
            <w:ins w:id="178" w:author="aatsay19@outlook.com" w:date="2019-09-20T22:3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17.6</w:t>
              </w:r>
            </w:ins>
          </w:p>
        </w:tc>
      </w:tr>
      <w:tr w:rsidR="00B3648E" w14:paraId="307CEB38" w14:textId="77777777" w:rsidTr="00B3648E">
        <w:trPr>
          <w:ins w:id="179" w:author="aatsay19@outlook.com" w:date="2019-09-20T22:29:00Z"/>
        </w:trPr>
        <w:tc>
          <w:tcPr>
            <w:tcW w:w="1870" w:type="dxa"/>
          </w:tcPr>
          <w:p w14:paraId="79132A68" w14:textId="77777777" w:rsidR="00B3648E" w:rsidRDefault="00B3648E" w:rsidP="00B3648E">
            <w:pPr>
              <w:jc w:val="center"/>
              <w:rPr>
                <w:ins w:id="180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181" w:author="aatsay19@outlook.com" w:date="2019-09-20T22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6F4ED7C2" w14:textId="77777777" w:rsidR="00B3648E" w:rsidRDefault="00B3648E" w:rsidP="00B3648E">
            <w:pPr>
              <w:jc w:val="center"/>
              <w:rPr>
                <w:ins w:id="182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183" w:author="aatsay19@outlook.com" w:date="2019-09-20T22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3EB8109B" w14:textId="77777777" w:rsidR="00B3648E" w:rsidRDefault="00B3648E" w:rsidP="00B3648E">
            <w:pPr>
              <w:jc w:val="center"/>
              <w:rPr>
                <w:ins w:id="184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185" w:author="aatsay19@outlook.com" w:date="2019-09-20T22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1870" w:type="dxa"/>
          </w:tcPr>
          <w:p w14:paraId="3661F023" w14:textId="77777777" w:rsidR="00B3648E" w:rsidRDefault="00B3648E" w:rsidP="00B3648E">
            <w:pPr>
              <w:jc w:val="center"/>
              <w:rPr>
                <w:ins w:id="186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187" w:author="aatsay19@outlook.com" w:date="2019-09-20T22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1870" w:type="dxa"/>
          </w:tcPr>
          <w:p w14:paraId="664642C8" w14:textId="77777777" w:rsidR="00B3648E" w:rsidRDefault="00B3648E" w:rsidP="00B3648E">
            <w:pPr>
              <w:jc w:val="center"/>
              <w:rPr>
                <w:ins w:id="188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189" w:author="aatsay19@outlook.com" w:date="2019-09-20T22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ERROR</w:t>
              </w:r>
            </w:ins>
          </w:p>
        </w:tc>
      </w:tr>
      <w:tr w:rsidR="00B3648E" w14:paraId="5F60EFF9" w14:textId="77777777" w:rsidTr="00B3648E">
        <w:trPr>
          <w:ins w:id="190" w:author="aatsay19@outlook.com" w:date="2019-09-20T22:29:00Z"/>
        </w:trPr>
        <w:tc>
          <w:tcPr>
            <w:tcW w:w="1870" w:type="dxa"/>
          </w:tcPr>
          <w:p w14:paraId="435880C9" w14:textId="77777777" w:rsidR="00B3648E" w:rsidRDefault="00B3648E" w:rsidP="00B3648E">
            <w:pPr>
              <w:jc w:val="center"/>
              <w:rPr>
                <w:ins w:id="191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192" w:author="aatsay19@outlook.com" w:date="2019-09-20T22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-2.5</w:t>
              </w:r>
            </w:ins>
          </w:p>
        </w:tc>
        <w:tc>
          <w:tcPr>
            <w:tcW w:w="1870" w:type="dxa"/>
          </w:tcPr>
          <w:p w14:paraId="355176C3" w14:textId="77777777" w:rsidR="00B3648E" w:rsidRDefault="00B3648E" w:rsidP="00B3648E">
            <w:pPr>
              <w:jc w:val="center"/>
              <w:rPr>
                <w:ins w:id="193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194" w:author="aatsay19@outlook.com" w:date="2019-09-20T22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1145E538" w14:textId="77777777" w:rsidR="00B3648E" w:rsidRDefault="00B3648E" w:rsidP="00B3648E">
            <w:pPr>
              <w:jc w:val="center"/>
              <w:rPr>
                <w:ins w:id="195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196" w:author="aatsay19@outlook.com" w:date="2019-09-20T22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417748AB" w14:textId="77777777" w:rsidR="00B3648E" w:rsidRDefault="00B3648E" w:rsidP="00B3648E">
            <w:pPr>
              <w:jc w:val="center"/>
              <w:rPr>
                <w:ins w:id="197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198" w:author="aatsay19@outlook.com" w:date="2019-09-20T22:30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182BB239" w14:textId="77777777" w:rsidR="00B3648E" w:rsidRDefault="00B3648E" w:rsidP="00B3648E">
            <w:pPr>
              <w:jc w:val="center"/>
              <w:rPr>
                <w:ins w:id="199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200" w:author="aatsay19@outlook.com" w:date="2019-09-20T22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ERROR</w:t>
              </w:r>
            </w:ins>
          </w:p>
        </w:tc>
      </w:tr>
      <w:tr w:rsidR="00B3648E" w14:paraId="4DC8F4E6" w14:textId="77777777" w:rsidTr="00B3648E">
        <w:trPr>
          <w:ins w:id="201" w:author="aatsay19@outlook.com" w:date="2019-09-20T22:29:00Z"/>
        </w:trPr>
        <w:tc>
          <w:tcPr>
            <w:tcW w:w="1870" w:type="dxa"/>
          </w:tcPr>
          <w:p w14:paraId="24E3174C" w14:textId="77777777" w:rsidR="00B3648E" w:rsidRDefault="00B3648E" w:rsidP="00B3648E">
            <w:pPr>
              <w:jc w:val="center"/>
              <w:rPr>
                <w:ins w:id="202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203" w:author="aatsay19@outlook.com" w:date="2019-09-20T22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37019168" w14:textId="77777777" w:rsidR="00B3648E" w:rsidRDefault="00B3648E" w:rsidP="00B3648E">
            <w:pPr>
              <w:jc w:val="center"/>
              <w:rPr>
                <w:ins w:id="204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205" w:author="aatsay19@outlook.com" w:date="2019-09-20T22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-4</w:t>
              </w:r>
            </w:ins>
          </w:p>
        </w:tc>
        <w:tc>
          <w:tcPr>
            <w:tcW w:w="1870" w:type="dxa"/>
          </w:tcPr>
          <w:p w14:paraId="5234119B" w14:textId="77777777" w:rsidR="00B3648E" w:rsidRDefault="00B3648E" w:rsidP="00B3648E">
            <w:pPr>
              <w:jc w:val="center"/>
              <w:rPr>
                <w:ins w:id="206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207" w:author="aatsay19@outlook.com" w:date="2019-09-20T22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32944472" w14:textId="77777777" w:rsidR="00B3648E" w:rsidRDefault="00B3648E" w:rsidP="00B3648E">
            <w:pPr>
              <w:jc w:val="center"/>
              <w:rPr>
                <w:ins w:id="208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209" w:author="aatsay19@outlook.com" w:date="2019-09-20T22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70" w:type="dxa"/>
          </w:tcPr>
          <w:p w14:paraId="7D129AC8" w14:textId="77777777" w:rsidR="00B3648E" w:rsidRDefault="00B3648E" w:rsidP="00B3648E">
            <w:pPr>
              <w:jc w:val="center"/>
              <w:rPr>
                <w:ins w:id="210" w:author="aatsay19@outlook.com" w:date="2019-09-20T22:29:00Z"/>
                <w:rFonts w:ascii="Times New Roman" w:hAnsi="Times New Roman" w:cs="Times New Roman"/>
                <w:sz w:val="24"/>
                <w:szCs w:val="24"/>
              </w:rPr>
            </w:pPr>
            <w:ins w:id="211" w:author="aatsay19@outlook.com" w:date="2019-09-20T22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ERROR</w:t>
              </w:r>
            </w:ins>
          </w:p>
        </w:tc>
      </w:tr>
    </w:tbl>
    <w:p w14:paraId="3167FA57" w14:textId="77777777" w:rsidR="00B3648E" w:rsidRPr="00B3648E" w:rsidRDefault="00B3648E" w:rsidP="00B3648E">
      <w:pPr>
        <w:rPr>
          <w:ins w:id="212" w:author="aatsay19@outlook.com" w:date="2019-09-20T21:55:00Z"/>
          <w:rFonts w:ascii="Times New Roman" w:hAnsi="Times New Roman" w:cs="Times New Roman"/>
          <w:sz w:val="24"/>
          <w:szCs w:val="24"/>
          <w:rPrChange w:id="213" w:author="aatsay19@outlook.com" w:date="2019-09-20T22:22:00Z">
            <w:rPr>
              <w:ins w:id="214" w:author="aatsay19@outlook.com" w:date="2019-09-20T21:55:00Z"/>
            </w:rPr>
          </w:rPrChange>
        </w:rPr>
        <w:pPrChange w:id="215" w:author="aatsay19@outlook.com" w:date="2019-09-20T22:2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7CFBACD3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216" w:author="aatsay19@outlook.com" w:date="2019-09-20T21:55:00Z"/>
          <w:rFonts w:ascii="Times New Roman" w:hAnsi="Times New Roman" w:cs="Times New Roman"/>
          <w:sz w:val="24"/>
          <w:szCs w:val="24"/>
        </w:rPr>
      </w:pPr>
      <w:ins w:id="217" w:author="aatsay19@outlook.com" w:date="2019-09-20T21:55:00Z">
        <w:r>
          <w:rPr>
            <w:rFonts w:ascii="Times New Roman" w:hAnsi="Times New Roman" w:cs="Times New Roman"/>
            <w:sz w:val="24"/>
            <w:szCs w:val="24"/>
          </w:rPr>
          <w:t xml:space="preserve">Minimum number of operations: </w:t>
        </w:r>
      </w:ins>
      <w:ins w:id="218" w:author="aatsay19@outlook.com" w:date="2019-09-20T22:16:00Z">
        <w:r>
          <w:rPr>
            <w:rFonts w:ascii="Times New Roman" w:hAnsi="Times New Roman" w:cs="Times New Roman"/>
            <w:sz w:val="24"/>
            <w:szCs w:val="24"/>
          </w:rPr>
          <w:t>7</w:t>
        </w:r>
      </w:ins>
    </w:p>
    <w:p w14:paraId="5E2216F5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219" w:author="aatsay19@outlook.com" w:date="2019-09-20T21:56:00Z"/>
          <w:rFonts w:ascii="Times New Roman" w:hAnsi="Times New Roman" w:cs="Times New Roman"/>
          <w:sz w:val="24"/>
          <w:szCs w:val="24"/>
        </w:rPr>
      </w:pPr>
      <w:ins w:id="220" w:author="aatsay19@outlook.com" w:date="2019-09-20T21:55:00Z">
        <w:r>
          <w:rPr>
            <w:rFonts w:ascii="Times New Roman" w:hAnsi="Times New Roman" w:cs="Times New Roman"/>
            <w:sz w:val="24"/>
            <w:szCs w:val="24"/>
          </w:rPr>
          <w:t>Maximum number of ope</w:t>
        </w:r>
      </w:ins>
      <w:ins w:id="221" w:author="aatsay19@outlook.com" w:date="2019-09-20T21:56:00Z">
        <w:r>
          <w:rPr>
            <w:rFonts w:ascii="Times New Roman" w:hAnsi="Times New Roman" w:cs="Times New Roman"/>
            <w:sz w:val="24"/>
            <w:szCs w:val="24"/>
          </w:rPr>
          <w:t>rations:</w:t>
        </w:r>
      </w:ins>
      <w:ins w:id="222" w:author="aatsay19@outlook.com" w:date="2019-09-20T22:15:00Z">
        <w:r>
          <w:rPr>
            <w:rFonts w:ascii="Times New Roman" w:hAnsi="Times New Roman" w:cs="Times New Roman"/>
            <w:sz w:val="24"/>
            <w:szCs w:val="24"/>
          </w:rPr>
          <w:t xml:space="preserve"> 1</w:t>
        </w:r>
      </w:ins>
      <w:ins w:id="223" w:author="aatsay19@outlook.com" w:date="2019-09-20T22:37:00Z">
        <w:r>
          <w:rPr>
            <w:rFonts w:ascii="Times New Roman" w:hAnsi="Times New Roman" w:cs="Times New Roman"/>
            <w:sz w:val="24"/>
            <w:szCs w:val="24"/>
          </w:rPr>
          <w:t>2</w:t>
        </w:r>
      </w:ins>
    </w:p>
    <w:p w14:paraId="5CD79C07" w14:textId="77777777" w:rsidR="00B3648E" w:rsidRDefault="00B3648E" w:rsidP="00B3648E">
      <w:pPr>
        <w:rPr>
          <w:ins w:id="224" w:author="aatsay19@outlook.com" w:date="2019-09-20T21:56:00Z"/>
          <w:rFonts w:ascii="Times New Roman" w:hAnsi="Times New Roman" w:cs="Times New Roman"/>
          <w:sz w:val="24"/>
          <w:szCs w:val="24"/>
        </w:rPr>
      </w:pPr>
    </w:p>
    <w:p w14:paraId="5689AF61" w14:textId="77777777" w:rsidR="00B3648E" w:rsidRDefault="00B3648E" w:rsidP="00B3648E">
      <w:pPr>
        <w:rPr>
          <w:ins w:id="225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7B19F939" w14:textId="77777777" w:rsidR="002C70A9" w:rsidRDefault="002C70A9" w:rsidP="00B3648E">
      <w:pPr>
        <w:rPr>
          <w:ins w:id="226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2E7AE982" w14:textId="77777777" w:rsidR="002C70A9" w:rsidRDefault="002C70A9" w:rsidP="00B3648E">
      <w:pPr>
        <w:rPr>
          <w:ins w:id="227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3C5CE5FC" w14:textId="77777777" w:rsidR="002C70A9" w:rsidRDefault="002C70A9" w:rsidP="00B3648E">
      <w:pPr>
        <w:rPr>
          <w:ins w:id="228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52EFD282" w14:textId="77777777" w:rsidR="002C70A9" w:rsidRDefault="002C70A9" w:rsidP="00B3648E">
      <w:pPr>
        <w:rPr>
          <w:ins w:id="229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556B9686" w14:textId="77777777" w:rsidR="002C70A9" w:rsidRDefault="002C70A9" w:rsidP="00B3648E">
      <w:pPr>
        <w:rPr>
          <w:ins w:id="230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1B7A6F98" w14:textId="77777777" w:rsidR="002C70A9" w:rsidRDefault="002C70A9" w:rsidP="00B3648E">
      <w:pPr>
        <w:rPr>
          <w:ins w:id="231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4317D6B0" w14:textId="77777777" w:rsidR="002C70A9" w:rsidRDefault="002C70A9" w:rsidP="00B3648E">
      <w:pPr>
        <w:rPr>
          <w:ins w:id="232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0493E7D2" w14:textId="77777777" w:rsidR="002C70A9" w:rsidRDefault="002C70A9" w:rsidP="00B3648E">
      <w:pPr>
        <w:rPr>
          <w:ins w:id="233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39311A83" w14:textId="77777777" w:rsidR="002C70A9" w:rsidRDefault="002C70A9" w:rsidP="00B3648E">
      <w:pPr>
        <w:rPr>
          <w:ins w:id="234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2BD2E869" w14:textId="77777777" w:rsidR="002C70A9" w:rsidRDefault="002C70A9" w:rsidP="00B3648E">
      <w:pPr>
        <w:rPr>
          <w:ins w:id="235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552ACF4C" w14:textId="77777777" w:rsidR="002C70A9" w:rsidRDefault="002C70A9" w:rsidP="00B3648E">
      <w:pPr>
        <w:rPr>
          <w:ins w:id="236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665F7791" w14:textId="77777777" w:rsidR="002C70A9" w:rsidRDefault="002C70A9" w:rsidP="00B3648E">
      <w:pPr>
        <w:rPr>
          <w:ins w:id="237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777AD129" w14:textId="77777777" w:rsidR="002C70A9" w:rsidRDefault="002C70A9" w:rsidP="00B3648E">
      <w:pPr>
        <w:rPr>
          <w:ins w:id="238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3DB709C8" w14:textId="77777777" w:rsidR="002C70A9" w:rsidRDefault="002C70A9" w:rsidP="00B3648E">
      <w:pPr>
        <w:rPr>
          <w:ins w:id="239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31FF091C" w14:textId="77777777" w:rsidR="002C70A9" w:rsidRDefault="002C70A9" w:rsidP="00B3648E">
      <w:pPr>
        <w:rPr>
          <w:ins w:id="240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200D4DA4" w14:textId="77777777" w:rsidR="002C70A9" w:rsidRDefault="002C70A9" w:rsidP="00B3648E">
      <w:pPr>
        <w:rPr>
          <w:ins w:id="241" w:author="aatsay19@outlook.com" w:date="2019-09-20T22:57:00Z"/>
          <w:rFonts w:ascii="Times New Roman" w:hAnsi="Times New Roman" w:cs="Times New Roman"/>
          <w:sz w:val="24"/>
          <w:szCs w:val="24"/>
        </w:rPr>
      </w:pPr>
    </w:p>
    <w:p w14:paraId="39685795" w14:textId="77777777" w:rsidR="002C70A9" w:rsidRDefault="002C70A9" w:rsidP="00B3648E">
      <w:pPr>
        <w:rPr>
          <w:ins w:id="242" w:author="aatsay19@outlook.com" w:date="2019-09-20T21:56:00Z"/>
          <w:rFonts w:ascii="Times New Roman" w:hAnsi="Times New Roman" w:cs="Times New Roman"/>
          <w:sz w:val="24"/>
          <w:szCs w:val="24"/>
        </w:rPr>
      </w:pPr>
    </w:p>
    <w:p w14:paraId="72F4C226" w14:textId="77777777" w:rsidR="00B3648E" w:rsidRDefault="00B3648E" w:rsidP="00B3648E">
      <w:pPr>
        <w:rPr>
          <w:ins w:id="243" w:author="aatsay19@outlook.com" w:date="2019-09-20T21:56:00Z"/>
          <w:rFonts w:ascii="Times New Roman" w:hAnsi="Times New Roman" w:cs="Times New Roman"/>
          <w:sz w:val="24"/>
          <w:szCs w:val="24"/>
        </w:rPr>
      </w:pPr>
    </w:p>
    <w:p w14:paraId="32C90F89" w14:textId="77777777" w:rsidR="00B3648E" w:rsidRDefault="00B3648E" w:rsidP="00B3648E">
      <w:pPr>
        <w:pStyle w:val="ListParagraph"/>
        <w:numPr>
          <w:ilvl w:val="0"/>
          <w:numId w:val="3"/>
        </w:numPr>
        <w:rPr>
          <w:ins w:id="244" w:author="aatsay19@outlook.com" w:date="2019-09-20T21:56:00Z"/>
          <w:rFonts w:ascii="Times New Roman" w:hAnsi="Times New Roman" w:cs="Times New Roman"/>
          <w:sz w:val="24"/>
          <w:szCs w:val="24"/>
        </w:rPr>
      </w:pPr>
      <w:ins w:id="245" w:author="aatsay19@outlook.com" w:date="2019-09-20T21:56:00Z">
        <w:r>
          <w:rPr>
            <w:rFonts w:ascii="Times New Roman" w:hAnsi="Times New Roman" w:cs="Times New Roman"/>
            <w:sz w:val="24"/>
            <w:szCs w:val="24"/>
          </w:rPr>
          <w:lastRenderedPageBreak/>
          <w:t>“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Train Ticket </w:t>
        </w:r>
      </w:ins>
      <w:ins w:id="246" w:author="aatsay19@outlook.com" w:date="2019-09-20T22:08:00Z">
        <w:r>
          <w:rPr>
            <w:rFonts w:ascii="Times New Roman" w:hAnsi="Times New Roman" w:cs="Times New Roman"/>
            <w:i/>
            <w:iCs/>
            <w:sz w:val="24"/>
            <w:szCs w:val="24"/>
          </w:rPr>
          <w:t>for</w:t>
        </w:r>
      </w:ins>
      <w:ins w:id="247" w:author="aatsay19@outlook.com" w:date="2019-09-20T21:56:00Z"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 One Person</w:t>
        </w:r>
        <w:r>
          <w:rPr>
            <w:rFonts w:ascii="Times New Roman" w:hAnsi="Times New Roman" w:cs="Times New Roman"/>
            <w:sz w:val="24"/>
            <w:szCs w:val="24"/>
          </w:rPr>
          <w:t>” Problem</w:t>
        </w:r>
      </w:ins>
    </w:p>
    <w:p w14:paraId="6665CB9D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248" w:author="aatsay19@outlook.com" w:date="2019-09-20T21:57:00Z"/>
          <w:rFonts w:ascii="Times New Roman" w:hAnsi="Times New Roman" w:cs="Times New Roman"/>
          <w:sz w:val="24"/>
          <w:szCs w:val="24"/>
        </w:rPr>
      </w:pPr>
      <w:ins w:id="249" w:author="aatsay19@outlook.com" w:date="2019-09-20T21:57:00Z">
        <w:r>
          <w:rPr>
            <w:rFonts w:ascii="Times New Roman" w:hAnsi="Times New Roman" w:cs="Times New Roman"/>
            <w:sz w:val="24"/>
            <w:szCs w:val="24"/>
          </w:rPr>
          <w:t>Inputs:</w:t>
        </w:r>
      </w:ins>
    </w:p>
    <w:p w14:paraId="6A4145DC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250" w:author="aatsay19@outlook.com" w:date="2019-09-20T22:02:00Z"/>
          <w:rFonts w:ascii="Times New Roman" w:hAnsi="Times New Roman" w:cs="Times New Roman"/>
          <w:sz w:val="24"/>
          <w:szCs w:val="24"/>
        </w:rPr>
      </w:pPr>
      <w:ins w:id="251" w:author="aatsay19@outlook.com" w:date="2019-09-20T22:05:00Z">
        <w:r>
          <w:rPr>
            <w:rFonts w:ascii="Times New Roman" w:hAnsi="Times New Roman" w:cs="Times New Roman"/>
            <w:sz w:val="24"/>
            <w:szCs w:val="24"/>
          </w:rPr>
          <w:t>Person’s a</w:t>
        </w:r>
      </w:ins>
      <w:ins w:id="252" w:author="aatsay19@outlook.com" w:date="2019-09-20T22:02:00Z">
        <w:r>
          <w:rPr>
            <w:rFonts w:ascii="Times New Roman" w:hAnsi="Times New Roman" w:cs="Times New Roman"/>
            <w:sz w:val="24"/>
            <w:szCs w:val="24"/>
          </w:rPr>
          <w:t>ge</w:t>
        </w:r>
      </w:ins>
    </w:p>
    <w:p w14:paraId="6522047A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253" w:author="aatsay19@outlook.com" w:date="2019-09-20T22:02:00Z"/>
          <w:rFonts w:ascii="Times New Roman" w:hAnsi="Times New Roman" w:cs="Times New Roman"/>
          <w:sz w:val="24"/>
          <w:szCs w:val="24"/>
        </w:rPr>
      </w:pPr>
      <w:ins w:id="254" w:author="aatsay19@outlook.com" w:date="2019-09-20T22:02:00Z">
        <w:r>
          <w:rPr>
            <w:rFonts w:ascii="Times New Roman" w:hAnsi="Times New Roman" w:cs="Times New Roman"/>
            <w:sz w:val="24"/>
            <w:szCs w:val="24"/>
          </w:rPr>
          <w:t xml:space="preserve">Whether </w:t>
        </w:r>
      </w:ins>
      <w:ins w:id="255" w:author="aatsay19@outlook.com" w:date="2019-09-20T22:06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256" w:author="aatsay19@outlook.com" w:date="2019-09-20T22:02:00Z">
        <w:r>
          <w:rPr>
            <w:rFonts w:ascii="Times New Roman" w:hAnsi="Times New Roman" w:cs="Times New Roman"/>
            <w:sz w:val="24"/>
            <w:szCs w:val="24"/>
          </w:rPr>
          <w:t xml:space="preserve">ticket </w:t>
        </w:r>
      </w:ins>
      <w:ins w:id="257" w:author="aatsay19@outlook.com" w:date="2019-09-20T22:06:00Z">
        <w:r>
          <w:rPr>
            <w:rFonts w:ascii="Times New Roman" w:hAnsi="Times New Roman" w:cs="Times New Roman"/>
            <w:sz w:val="24"/>
            <w:szCs w:val="24"/>
          </w:rPr>
          <w:t>is</w:t>
        </w:r>
      </w:ins>
      <w:ins w:id="258" w:author="aatsay19@outlook.com" w:date="2019-09-20T22:02:00Z">
        <w:r>
          <w:rPr>
            <w:rFonts w:ascii="Times New Roman" w:hAnsi="Times New Roman" w:cs="Times New Roman"/>
            <w:sz w:val="24"/>
            <w:szCs w:val="24"/>
          </w:rPr>
          <w:t xml:space="preserve"> bought at the station (yes/no)</w:t>
        </w:r>
      </w:ins>
    </w:p>
    <w:p w14:paraId="6512AA50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259" w:author="aatsay19@outlook.com" w:date="2019-09-20T21:57:00Z"/>
          <w:rFonts w:ascii="Times New Roman" w:hAnsi="Times New Roman" w:cs="Times New Roman"/>
          <w:sz w:val="24"/>
          <w:szCs w:val="24"/>
        </w:rPr>
      </w:pPr>
      <w:ins w:id="260" w:author="aatsay19@outlook.com" w:date="2019-09-20T22:02:00Z">
        <w:r>
          <w:rPr>
            <w:rFonts w:ascii="Times New Roman" w:hAnsi="Times New Roman" w:cs="Times New Roman"/>
            <w:sz w:val="24"/>
            <w:szCs w:val="24"/>
          </w:rPr>
          <w:t xml:space="preserve">Whether </w:t>
        </w:r>
      </w:ins>
      <w:ins w:id="261" w:author="aatsay19@outlook.com" w:date="2019-09-20T22:05:00Z">
        <w:r>
          <w:rPr>
            <w:rFonts w:ascii="Times New Roman" w:hAnsi="Times New Roman" w:cs="Times New Roman"/>
            <w:sz w:val="24"/>
            <w:szCs w:val="24"/>
          </w:rPr>
          <w:t>t</w:t>
        </w:r>
      </w:ins>
      <w:ins w:id="262" w:author="aatsay19@outlook.com" w:date="2019-09-20T22:06:00Z">
        <w:r>
          <w:rPr>
            <w:rFonts w:ascii="Times New Roman" w:hAnsi="Times New Roman" w:cs="Times New Roman"/>
            <w:sz w:val="24"/>
            <w:szCs w:val="24"/>
          </w:rPr>
          <w:t xml:space="preserve">he </w:t>
        </w:r>
      </w:ins>
      <w:ins w:id="263" w:author="aatsay19@outlook.com" w:date="2019-09-20T22:02:00Z">
        <w:r>
          <w:rPr>
            <w:rFonts w:ascii="Times New Roman" w:hAnsi="Times New Roman" w:cs="Times New Roman"/>
            <w:sz w:val="24"/>
            <w:szCs w:val="24"/>
          </w:rPr>
          <w:t xml:space="preserve">ticket </w:t>
        </w:r>
      </w:ins>
      <w:ins w:id="264" w:author="aatsay19@outlook.com" w:date="2019-09-20T22:06:00Z">
        <w:r>
          <w:rPr>
            <w:rFonts w:ascii="Times New Roman" w:hAnsi="Times New Roman" w:cs="Times New Roman"/>
            <w:sz w:val="24"/>
            <w:szCs w:val="24"/>
          </w:rPr>
          <w:t>is</w:t>
        </w:r>
      </w:ins>
      <w:ins w:id="265" w:author="aatsay19@outlook.com" w:date="2019-09-20T22:02:00Z">
        <w:r>
          <w:rPr>
            <w:rFonts w:ascii="Times New Roman" w:hAnsi="Times New Roman" w:cs="Times New Roman"/>
            <w:sz w:val="24"/>
            <w:szCs w:val="24"/>
          </w:rPr>
          <w:t xml:space="preserve"> bought on the train (yes/no)</w:t>
        </w:r>
      </w:ins>
    </w:p>
    <w:p w14:paraId="181CB1C8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266" w:author="aatsay19@outlook.com" w:date="2019-09-20T21:57:00Z"/>
          <w:rFonts w:ascii="Times New Roman" w:hAnsi="Times New Roman" w:cs="Times New Roman"/>
          <w:sz w:val="24"/>
          <w:szCs w:val="24"/>
        </w:rPr>
      </w:pPr>
      <w:ins w:id="267" w:author="aatsay19@outlook.com" w:date="2019-09-20T21:57:00Z">
        <w:r>
          <w:rPr>
            <w:rFonts w:ascii="Times New Roman" w:hAnsi="Times New Roman" w:cs="Times New Roman"/>
            <w:sz w:val="24"/>
            <w:szCs w:val="24"/>
          </w:rPr>
          <w:t>Outputs:</w:t>
        </w:r>
      </w:ins>
    </w:p>
    <w:p w14:paraId="1FDCFCA8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268" w:author="aatsay19@outlook.com" w:date="2019-09-20T21:57:00Z"/>
          <w:rFonts w:ascii="Times New Roman" w:hAnsi="Times New Roman" w:cs="Times New Roman"/>
          <w:sz w:val="24"/>
          <w:szCs w:val="24"/>
        </w:rPr>
      </w:pPr>
      <w:ins w:id="269" w:author="aatsay19@outlook.com" w:date="2019-09-20T22:03:00Z">
        <w:r>
          <w:rPr>
            <w:rFonts w:ascii="Times New Roman" w:hAnsi="Times New Roman" w:cs="Times New Roman"/>
            <w:sz w:val="24"/>
            <w:szCs w:val="24"/>
          </w:rPr>
          <w:t>Price of a ticket</w:t>
        </w:r>
      </w:ins>
    </w:p>
    <w:p w14:paraId="7BD578F1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270" w:author="aatsay19@outlook.com" w:date="2019-09-20T21:57:00Z"/>
          <w:rFonts w:ascii="Times New Roman" w:hAnsi="Times New Roman" w:cs="Times New Roman"/>
          <w:sz w:val="24"/>
          <w:szCs w:val="24"/>
        </w:rPr>
      </w:pPr>
      <w:ins w:id="271" w:author="aatsay19@outlook.com" w:date="2019-09-20T21:57:00Z">
        <w:r>
          <w:rPr>
            <w:rFonts w:ascii="Times New Roman" w:hAnsi="Times New Roman" w:cs="Times New Roman"/>
            <w:sz w:val="24"/>
            <w:szCs w:val="24"/>
          </w:rPr>
          <w:t>Error Conditions:</w:t>
        </w:r>
      </w:ins>
    </w:p>
    <w:p w14:paraId="478DB36E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272" w:author="aatsay19@outlook.com" w:date="2019-09-20T22:03:00Z"/>
          <w:rFonts w:ascii="Times New Roman" w:hAnsi="Times New Roman" w:cs="Times New Roman"/>
          <w:sz w:val="24"/>
          <w:szCs w:val="24"/>
        </w:rPr>
      </w:pPr>
      <w:ins w:id="273" w:author="aatsay19@outlook.com" w:date="2019-09-20T22:03:00Z">
        <w:r>
          <w:rPr>
            <w:rFonts w:ascii="Times New Roman" w:hAnsi="Times New Roman" w:cs="Times New Roman"/>
            <w:sz w:val="24"/>
            <w:szCs w:val="24"/>
          </w:rPr>
          <w:t>Age being less than 0 (no negative numbers allowed as inputs)</w:t>
        </w:r>
      </w:ins>
    </w:p>
    <w:p w14:paraId="222962CC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274" w:author="aatsay19@outlook.com" w:date="2019-09-20T22:38:00Z"/>
          <w:rFonts w:ascii="Times New Roman" w:hAnsi="Times New Roman" w:cs="Times New Roman"/>
          <w:sz w:val="24"/>
          <w:szCs w:val="24"/>
        </w:rPr>
      </w:pPr>
      <w:ins w:id="275" w:author="aatsay19@outlook.com" w:date="2019-09-20T22:03:00Z">
        <w:r>
          <w:rPr>
            <w:rFonts w:ascii="Times New Roman" w:hAnsi="Times New Roman" w:cs="Times New Roman"/>
            <w:sz w:val="24"/>
            <w:szCs w:val="24"/>
          </w:rPr>
          <w:t>Age being above 120</w:t>
        </w:r>
      </w:ins>
    </w:p>
    <w:p w14:paraId="28BFEBCD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276" w:author="aatsay19@outlook.com" w:date="2019-09-20T21:57:00Z"/>
          <w:rFonts w:ascii="Times New Roman" w:hAnsi="Times New Roman" w:cs="Times New Roman"/>
          <w:sz w:val="24"/>
          <w:szCs w:val="24"/>
        </w:rPr>
      </w:pPr>
      <w:ins w:id="277" w:author="aatsay19@outlook.com" w:date="2019-09-20T22:39:00Z">
        <w:r>
          <w:rPr>
            <w:rFonts w:ascii="Times New Roman" w:hAnsi="Times New Roman" w:cs="Times New Roman"/>
            <w:sz w:val="24"/>
            <w:szCs w:val="24"/>
          </w:rPr>
          <w:t>If no location of where the ticket was bought is specified (neither at station nor in train)</w:t>
        </w:r>
      </w:ins>
    </w:p>
    <w:p w14:paraId="65C5DA15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278" w:author="aatsay19@outlook.com" w:date="2019-09-20T22:00:00Z"/>
          <w:rFonts w:ascii="Times New Roman" w:hAnsi="Times New Roman" w:cs="Times New Roman"/>
          <w:sz w:val="24"/>
          <w:szCs w:val="24"/>
        </w:rPr>
      </w:pPr>
      <w:ins w:id="279" w:author="aatsay19@outlook.com" w:date="2019-09-20T21:57:00Z">
        <w:r>
          <w:rPr>
            <w:rFonts w:ascii="Times New Roman" w:hAnsi="Times New Roman" w:cs="Times New Roman"/>
            <w:sz w:val="24"/>
            <w:szCs w:val="24"/>
          </w:rPr>
          <w:t xml:space="preserve">Pseudocode Algorithm: </w:t>
        </w:r>
      </w:ins>
    </w:p>
    <w:p w14:paraId="724C43D3" w14:textId="77777777" w:rsidR="00B3648E" w:rsidRPr="00B3648E" w:rsidRDefault="00B3648E" w:rsidP="00B3648E">
      <w:pPr>
        <w:rPr>
          <w:ins w:id="280" w:author="aatsay19@outlook.com" w:date="2019-09-20T22:00:00Z"/>
          <w:rFonts w:ascii="Times New Roman" w:hAnsi="Times New Roman" w:cs="Times New Roman"/>
          <w:sz w:val="24"/>
          <w:szCs w:val="24"/>
        </w:rPr>
      </w:pPr>
      <w:ins w:id="281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READ age</w:t>
        </w:r>
      </w:ins>
    </w:p>
    <w:p w14:paraId="72D2DA94" w14:textId="77777777" w:rsidR="00B3648E" w:rsidRPr="00B3648E" w:rsidRDefault="00B3648E" w:rsidP="00B3648E">
      <w:pPr>
        <w:rPr>
          <w:ins w:id="282" w:author="aatsay19@outlook.com" w:date="2019-09-20T22:00:00Z"/>
          <w:rFonts w:ascii="Times New Roman" w:hAnsi="Times New Roman" w:cs="Times New Roman"/>
          <w:sz w:val="24"/>
          <w:szCs w:val="24"/>
        </w:rPr>
      </w:pPr>
      <w:ins w:id="283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READ station(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1E185362" w14:textId="77777777" w:rsidR="00B3648E" w:rsidRDefault="00B3648E" w:rsidP="00B3648E">
      <w:pPr>
        <w:rPr>
          <w:ins w:id="284" w:author="aatsay19@outlook.com" w:date="2019-09-20T22:40:00Z"/>
          <w:rFonts w:ascii="Times New Roman" w:hAnsi="Times New Roman" w:cs="Times New Roman"/>
          <w:sz w:val="24"/>
          <w:szCs w:val="24"/>
        </w:rPr>
      </w:pPr>
      <w:ins w:id="285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READ train(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26439492" w14:textId="77777777" w:rsidR="00B3648E" w:rsidRDefault="00B3648E" w:rsidP="00B3648E">
      <w:pPr>
        <w:rPr>
          <w:ins w:id="286" w:author="aatsay19@outlook.com" w:date="2019-09-20T22:40:00Z"/>
          <w:rFonts w:ascii="Times New Roman" w:hAnsi="Times New Roman" w:cs="Times New Roman"/>
          <w:sz w:val="24"/>
          <w:szCs w:val="24"/>
        </w:rPr>
      </w:pPr>
      <w:ins w:id="287" w:author="aatsay19@outlook.com" w:date="2019-09-20T22:40:00Z">
        <w:r>
          <w:rPr>
            <w:rFonts w:ascii="Times New Roman" w:hAnsi="Times New Roman" w:cs="Times New Roman"/>
            <w:sz w:val="24"/>
            <w:szCs w:val="24"/>
          </w:rPr>
          <w:t>IF station(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) is false AND train(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) is false THEN</w:t>
        </w:r>
      </w:ins>
    </w:p>
    <w:p w14:paraId="09A760D6" w14:textId="77777777" w:rsidR="00B3648E" w:rsidRPr="00B3648E" w:rsidRDefault="00B3648E" w:rsidP="00B3648E">
      <w:pPr>
        <w:rPr>
          <w:ins w:id="288" w:author="aatsay19@outlook.com" w:date="2019-09-20T22:00:00Z"/>
          <w:rFonts w:ascii="Times New Roman" w:hAnsi="Times New Roman" w:cs="Times New Roman"/>
          <w:sz w:val="24"/>
          <w:szCs w:val="24"/>
        </w:rPr>
      </w:pPr>
      <w:ins w:id="289" w:author="aatsay19@outlook.com" w:date="2019-09-20T22:40:00Z">
        <w:r>
          <w:rPr>
            <w:rFonts w:ascii="Times New Roman" w:hAnsi="Times New Roman" w:cs="Times New Roman"/>
            <w:sz w:val="24"/>
            <w:szCs w:val="24"/>
          </w:rPr>
          <w:tab/>
          <w:t xml:space="preserve">DISPLAY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errorMessage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: “Please s</w:t>
        </w:r>
      </w:ins>
      <w:ins w:id="290" w:author="aatsay19@outlook.com" w:date="2019-09-20T22:41:00Z">
        <w:r>
          <w:rPr>
            <w:rFonts w:ascii="Times New Roman" w:hAnsi="Times New Roman" w:cs="Times New Roman"/>
            <w:sz w:val="24"/>
            <w:szCs w:val="24"/>
          </w:rPr>
          <w:t>p</w:t>
        </w:r>
      </w:ins>
      <w:ins w:id="291" w:author="aatsay19@outlook.com" w:date="2019-09-20T22:40:00Z">
        <w:r>
          <w:rPr>
            <w:rFonts w:ascii="Times New Roman" w:hAnsi="Times New Roman" w:cs="Times New Roman"/>
            <w:sz w:val="24"/>
            <w:szCs w:val="24"/>
          </w:rPr>
          <w:t>ecify a location where the ticket was bought (either at the station or on the train</w:t>
        </w:r>
      </w:ins>
      <w:ins w:id="292" w:author="aatsay19@outlook.com" w:date="2019-09-20T22:41:00Z">
        <w:r>
          <w:rPr>
            <w:rFonts w:ascii="Times New Roman" w:hAnsi="Times New Roman" w:cs="Times New Roman"/>
            <w:sz w:val="24"/>
            <w:szCs w:val="24"/>
          </w:rPr>
          <w:t>).”</w:t>
        </w:r>
      </w:ins>
    </w:p>
    <w:p w14:paraId="753AA344" w14:textId="77777777" w:rsidR="00B3648E" w:rsidRPr="00B3648E" w:rsidRDefault="00B3648E" w:rsidP="00B3648E">
      <w:pPr>
        <w:rPr>
          <w:ins w:id="293" w:author="aatsay19@outlook.com" w:date="2019-09-20T22:00:00Z"/>
          <w:rFonts w:ascii="Times New Roman" w:hAnsi="Times New Roman" w:cs="Times New Roman"/>
          <w:sz w:val="24"/>
          <w:szCs w:val="24"/>
        </w:rPr>
      </w:pPr>
      <w:ins w:id="294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IF age &lt; 0 OR age &gt; 120 THEN</w:t>
        </w:r>
      </w:ins>
    </w:p>
    <w:p w14:paraId="65966A60" w14:textId="77777777" w:rsidR="00B3648E" w:rsidRPr="00B3648E" w:rsidRDefault="00B3648E" w:rsidP="00B3648E">
      <w:pPr>
        <w:rPr>
          <w:ins w:id="295" w:author="aatsay19@outlook.com" w:date="2019-09-20T22:00:00Z"/>
          <w:rFonts w:ascii="Times New Roman" w:hAnsi="Times New Roman" w:cs="Times New Roman"/>
          <w:sz w:val="24"/>
          <w:szCs w:val="24"/>
        </w:rPr>
      </w:pPr>
      <w:ins w:id="296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 xml:space="preserve">DISPLAY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errorMessage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>: "Age cannot be below 0 or above 120."</w:t>
        </w:r>
      </w:ins>
    </w:p>
    <w:p w14:paraId="567BDCAF" w14:textId="77777777" w:rsidR="00B3648E" w:rsidRPr="00B3648E" w:rsidRDefault="00B3648E" w:rsidP="00B3648E">
      <w:pPr>
        <w:rPr>
          <w:ins w:id="297" w:author="aatsay19@outlook.com" w:date="2019-09-20T22:00:00Z"/>
          <w:rFonts w:ascii="Times New Roman" w:hAnsi="Times New Roman" w:cs="Times New Roman"/>
          <w:sz w:val="24"/>
          <w:szCs w:val="24"/>
        </w:rPr>
      </w:pPr>
      <w:ins w:id="298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ELSE IF age &lt; 7 THEN</w:t>
        </w:r>
      </w:ins>
    </w:p>
    <w:p w14:paraId="68CE106B" w14:textId="77777777" w:rsidR="00B3648E" w:rsidRPr="00B3648E" w:rsidRDefault="00B3648E" w:rsidP="00B3648E">
      <w:pPr>
        <w:rPr>
          <w:ins w:id="299" w:author="aatsay19@outlook.com" w:date="2019-09-20T22:00:00Z"/>
          <w:rFonts w:ascii="Times New Roman" w:hAnsi="Times New Roman" w:cs="Times New Roman"/>
          <w:sz w:val="24"/>
          <w:szCs w:val="24"/>
        </w:rPr>
      </w:pPr>
      <w:ins w:id="300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SET price TO 0</w:t>
        </w:r>
      </w:ins>
    </w:p>
    <w:p w14:paraId="4458D9D3" w14:textId="77777777" w:rsidR="00B3648E" w:rsidRPr="00B3648E" w:rsidRDefault="00B3648E" w:rsidP="00B3648E">
      <w:pPr>
        <w:rPr>
          <w:ins w:id="301" w:author="aatsay19@outlook.com" w:date="2019-09-20T22:00:00Z"/>
          <w:rFonts w:ascii="Times New Roman" w:hAnsi="Times New Roman" w:cs="Times New Roman"/>
          <w:sz w:val="24"/>
          <w:szCs w:val="24"/>
        </w:rPr>
      </w:pPr>
      <w:ins w:id="302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ELSE IF age &gt; 65 THEN</w:t>
        </w:r>
      </w:ins>
    </w:p>
    <w:p w14:paraId="1FA93E49" w14:textId="77777777" w:rsidR="00B3648E" w:rsidRPr="00B3648E" w:rsidRDefault="00B3648E" w:rsidP="00B3648E">
      <w:pPr>
        <w:rPr>
          <w:ins w:id="303" w:author="aatsay19@outlook.com" w:date="2019-09-20T22:00:00Z"/>
          <w:rFonts w:ascii="Times New Roman" w:hAnsi="Times New Roman" w:cs="Times New Roman"/>
          <w:sz w:val="24"/>
          <w:szCs w:val="24"/>
        </w:rPr>
      </w:pPr>
      <w:ins w:id="304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SET price TO 7.5</w:t>
        </w:r>
      </w:ins>
    </w:p>
    <w:p w14:paraId="3AC726B3" w14:textId="77777777" w:rsidR="00B3648E" w:rsidRPr="00B3648E" w:rsidRDefault="00B3648E" w:rsidP="00B3648E">
      <w:pPr>
        <w:rPr>
          <w:ins w:id="305" w:author="aatsay19@outlook.com" w:date="2019-09-20T22:00:00Z"/>
          <w:rFonts w:ascii="Times New Roman" w:hAnsi="Times New Roman" w:cs="Times New Roman"/>
          <w:sz w:val="24"/>
          <w:szCs w:val="24"/>
        </w:rPr>
      </w:pPr>
      <w:ins w:id="306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ELSE</w:t>
        </w:r>
      </w:ins>
    </w:p>
    <w:p w14:paraId="05247301" w14:textId="77777777" w:rsidR="00B3648E" w:rsidRPr="00B3648E" w:rsidRDefault="00B3648E" w:rsidP="00B3648E">
      <w:pPr>
        <w:rPr>
          <w:ins w:id="307" w:author="aatsay19@outlook.com" w:date="2019-09-20T22:00:00Z"/>
          <w:rFonts w:ascii="Times New Roman" w:hAnsi="Times New Roman" w:cs="Times New Roman"/>
          <w:sz w:val="24"/>
          <w:szCs w:val="24"/>
        </w:rPr>
      </w:pPr>
      <w:ins w:id="308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SET price TO 13.2</w:t>
        </w:r>
      </w:ins>
    </w:p>
    <w:p w14:paraId="625C95E6" w14:textId="77777777" w:rsidR="00B3648E" w:rsidRPr="00B3648E" w:rsidRDefault="00B3648E" w:rsidP="00B3648E">
      <w:pPr>
        <w:rPr>
          <w:ins w:id="309" w:author="aatsay19@outlook.com" w:date="2019-09-20T22:00:00Z"/>
          <w:rFonts w:ascii="Times New Roman" w:hAnsi="Times New Roman" w:cs="Times New Roman"/>
          <w:sz w:val="24"/>
          <w:szCs w:val="24"/>
        </w:rPr>
      </w:pPr>
      <w:ins w:id="310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ENDIF</w:t>
        </w:r>
      </w:ins>
    </w:p>
    <w:p w14:paraId="14EF7CA9" w14:textId="77777777" w:rsidR="00B3648E" w:rsidRPr="00B3648E" w:rsidRDefault="00B3648E" w:rsidP="00B3648E">
      <w:pPr>
        <w:rPr>
          <w:ins w:id="311" w:author="aatsay19@outlook.com" w:date="2019-09-20T22:00:00Z"/>
          <w:rFonts w:ascii="Times New Roman" w:hAnsi="Times New Roman" w:cs="Times New Roman"/>
          <w:sz w:val="24"/>
          <w:szCs w:val="24"/>
        </w:rPr>
      </w:pPr>
      <w:ins w:id="312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IF train(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boolean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>) is true THEN</w:t>
        </w:r>
      </w:ins>
    </w:p>
    <w:p w14:paraId="428E2CA5" w14:textId="77777777" w:rsidR="00B3648E" w:rsidRPr="00B3648E" w:rsidRDefault="00B3648E" w:rsidP="00B3648E">
      <w:pPr>
        <w:rPr>
          <w:ins w:id="313" w:author="aatsay19@outlook.com" w:date="2019-09-20T22:00:00Z"/>
          <w:rFonts w:ascii="Times New Roman" w:hAnsi="Times New Roman" w:cs="Times New Roman"/>
          <w:sz w:val="24"/>
          <w:szCs w:val="24"/>
        </w:rPr>
      </w:pPr>
      <w:ins w:id="314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COMPUTE price AS price * 1.2</w:t>
        </w:r>
      </w:ins>
    </w:p>
    <w:p w14:paraId="63539A32" w14:textId="77777777" w:rsidR="00B3648E" w:rsidRPr="00B3648E" w:rsidRDefault="00B3648E" w:rsidP="00B3648E">
      <w:pPr>
        <w:rPr>
          <w:ins w:id="315" w:author="aatsay19@outlook.com" w:date="2019-09-20T22:00:00Z"/>
          <w:rFonts w:ascii="Times New Roman" w:hAnsi="Times New Roman" w:cs="Times New Roman"/>
          <w:sz w:val="24"/>
          <w:szCs w:val="24"/>
        </w:rPr>
      </w:pPr>
      <w:ins w:id="316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ENDIF</w:t>
        </w:r>
      </w:ins>
    </w:p>
    <w:p w14:paraId="194F4B5B" w14:textId="77777777" w:rsidR="00B3648E" w:rsidRPr="00B3648E" w:rsidRDefault="00B3648E" w:rsidP="00B3648E">
      <w:pPr>
        <w:rPr>
          <w:ins w:id="317" w:author="aatsay19@outlook.com" w:date="2019-09-20T21:58:00Z"/>
          <w:rFonts w:ascii="Times New Roman" w:hAnsi="Times New Roman" w:cs="Times New Roman"/>
          <w:sz w:val="24"/>
          <w:szCs w:val="24"/>
          <w:rPrChange w:id="318" w:author="aatsay19@outlook.com" w:date="2019-09-20T22:00:00Z">
            <w:rPr>
              <w:ins w:id="319" w:author="aatsay19@outlook.com" w:date="2019-09-20T21:58:00Z"/>
            </w:rPr>
          </w:rPrChange>
        </w:rPr>
        <w:pPrChange w:id="320" w:author="aatsay19@outlook.com" w:date="2019-09-20T22:0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321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DISPLAY price</w:t>
        </w:r>
      </w:ins>
    </w:p>
    <w:p w14:paraId="120A97B6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322" w:author="aatsay19@outlook.com" w:date="2019-09-20T22:41:00Z"/>
          <w:rFonts w:ascii="Times New Roman" w:hAnsi="Times New Roman" w:cs="Times New Roman"/>
          <w:sz w:val="24"/>
          <w:szCs w:val="24"/>
        </w:rPr>
      </w:pPr>
      <w:ins w:id="323" w:author="aatsay19@outlook.com" w:date="2019-09-20T21:58:00Z">
        <w:r>
          <w:rPr>
            <w:rFonts w:ascii="Times New Roman" w:hAnsi="Times New Roman" w:cs="Times New Roman"/>
            <w:sz w:val="24"/>
            <w:szCs w:val="24"/>
          </w:rPr>
          <w:t>Test cases</w:t>
        </w:r>
      </w:ins>
      <w:ins w:id="324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648E" w14:paraId="76AC951F" w14:textId="77777777" w:rsidTr="00B3648E">
        <w:trPr>
          <w:ins w:id="325" w:author="aatsay19@outlook.com" w:date="2019-09-20T22:41:00Z"/>
        </w:trPr>
        <w:tc>
          <w:tcPr>
            <w:tcW w:w="2337" w:type="dxa"/>
          </w:tcPr>
          <w:p w14:paraId="3B6AD6B1" w14:textId="77777777" w:rsidR="00B3648E" w:rsidRPr="00B3648E" w:rsidRDefault="00B3648E" w:rsidP="00B3648E">
            <w:pPr>
              <w:jc w:val="center"/>
              <w:rPr>
                <w:ins w:id="326" w:author="aatsay19@outlook.com" w:date="2019-09-20T22:41:00Z"/>
                <w:rFonts w:ascii="Times New Roman" w:hAnsi="Times New Roman" w:cs="Times New Roman"/>
                <w:b/>
                <w:bCs/>
                <w:sz w:val="24"/>
                <w:szCs w:val="24"/>
                <w:rPrChange w:id="327" w:author="aatsay19@outlook.com" w:date="2019-09-20T22:41:00Z">
                  <w:rPr>
                    <w:ins w:id="328" w:author="aatsay19@outlook.com" w:date="2019-09-20T22:4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29" w:author="aatsay19@outlook.com" w:date="2019-09-20T22:41:00Z">
                <w:pPr/>
              </w:pPrChange>
            </w:pPr>
            <w:ins w:id="330" w:author="aatsay19@outlook.com" w:date="2019-09-20T22:4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lastRenderedPageBreak/>
                <w:t>age</w:t>
              </w:r>
            </w:ins>
          </w:p>
        </w:tc>
        <w:tc>
          <w:tcPr>
            <w:tcW w:w="2337" w:type="dxa"/>
          </w:tcPr>
          <w:p w14:paraId="0CBB1946" w14:textId="77777777" w:rsidR="00B3648E" w:rsidRPr="00B3648E" w:rsidRDefault="00B3648E" w:rsidP="00B3648E">
            <w:pPr>
              <w:jc w:val="center"/>
              <w:rPr>
                <w:ins w:id="331" w:author="aatsay19@outlook.com" w:date="2019-09-20T22:41:00Z"/>
                <w:rFonts w:ascii="Times New Roman" w:hAnsi="Times New Roman" w:cs="Times New Roman"/>
                <w:b/>
                <w:bCs/>
                <w:sz w:val="24"/>
                <w:szCs w:val="24"/>
                <w:rPrChange w:id="332" w:author="aatsay19@outlook.com" w:date="2019-09-20T22:41:00Z">
                  <w:rPr>
                    <w:ins w:id="333" w:author="aatsay19@outlook.com" w:date="2019-09-20T22:4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34" w:author="aatsay19@outlook.com" w:date="2019-09-20T22:41:00Z">
                <w:pPr/>
              </w:pPrChange>
            </w:pPr>
            <w:ins w:id="335" w:author="aatsay19@outlook.com" w:date="2019-09-20T22:4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station(</w:t>
              </w:r>
              <w:proofErr w:type="spellStart"/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boolean</w:t>
              </w:r>
              <w:proofErr w:type="spellEnd"/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)</w:t>
              </w:r>
            </w:ins>
          </w:p>
        </w:tc>
        <w:tc>
          <w:tcPr>
            <w:tcW w:w="2338" w:type="dxa"/>
          </w:tcPr>
          <w:p w14:paraId="00C54529" w14:textId="77777777" w:rsidR="00B3648E" w:rsidRPr="00B3648E" w:rsidRDefault="00B3648E" w:rsidP="00B3648E">
            <w:pPr>
              <w:jc w:val="center"/>
              <w:rPr>
                <w:ins w:id="336" w:author="aatsay19@outlook.com" w:date="2019-09-20T22:41:00Z"/>
                <w:rFonts w:ascii="Times New Roman" w:hAnsi="Times New Roman" w:cs="Times New Roman"/>
                <w:b/>
                <w:bCs/>
                <w:sz w:val="24"/>
                <w:szCs w:val="24"/>
                <w:rPrChange w:id="337" w:author="aatsay19@outlook.com" w:date="2019-09-20T22:41:00Z">
                  <w:rPr>
                    <w:ins w:id="338" w:author="aatsay19@outlook.com" w:date="2019-09-20T22:4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39" w:author="aatsay19@outlook.com" w:date="2019-09-20T22:41:00Z">
                <w:pPr/>
              </w:pPrChange>
            </w:pPr>
            <w:ins w:id="340" w:author="aatsay19@outlook.com" w:date="2019-09-20T22:4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train(</w:t>
              </w:r>
              <w:proofErr w:type="spellStart"/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boolean</w:t>
              </w:r>
              <w:proofErr w:type="spellEnd"/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)</w:t>
              </w:r>
            </w:ins>
          </w:p>
        </w:tc>
        <w:tc>
          <w:tcPr>
            <w:tcW w:w="2338" w:type="dxa"/>
          </w:tcPr>
          <w:p w14:paraId="2AFAE83F" w14:textId="77777777" w:rsidR="00B3648E" w:rsidRPr="00B3648E" w:rsidRDefault="00B3648E" w:rsidP="00B3648E">
            <w:pPr>
              <w:jc w:val="center"/>
              <w:rPr>
                <w:ins w:id="341" w:author="aatsay19@outlook.com" w:date="2019-09-20T22:41:00Z"/>
                <w:rFonts w:ascii="Times New Roman" w:hAnsi="Times New Roman" w:cs="Times New Roman"/>
                <w:b/>
                <w:bCs/>
                <w:sz w:val="24"/>
                <w:szCs w:val="24"/>
                <w:rPrChange w:id="342" w:author="aatsay19@outlook.com" w:date="2019-09-20T22:41:00Z">
                  <w:rPr>
                    <w:ins w:id="343" w:author="aatsay19@outlook.com" w:date="2019-09-20T22:4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44" w:author="aatsay19@outlook.com" w:date="2019-09-20T22:41:00Z">
                <w:pPr/>
              </w:pPrChange>
            </w:pPr>
            <w:ins w:id="345" w:author="aatsay19@outlook.com" w:date="2019-09-20T22:4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price</w:t>
              </w:r>
            </w:ins>
          </w:p>
        </w:tc>
      </w:tr>
      <w:tr w:rsidR="00B3648E" w14:paraId="332C0B73" w14:textId="77777777" w:rsidTr="00B3648E">
        <w:trPr>
          <w:ins w:id="346" w:author="aatsay19@outlook.com" w:date="2019-09-20T22:41:00Z"/>
        </w:trPr>
        <w:tc>
          <w:tcPr>
            <w:tcW w:w="2337" w:type="dxa"/>
          </w:tcPr>
          <w:p w14:paraId="55E1C29B" w14:textId="77777777" w:rsidR="00B3648E" w:rsidRDefault="00B3648E" w:rsidP="00B3648E">
            <w:pPr>
              <w:jc w:val="center"/>
              <w:rPr>
                <w:ins w:id="347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48" w:author="aatsay19@outlook.com" w:date="2019-09-20T22:41:00Z">
                <w:pPr/>
              </w:pPrChange>
            </w:pPr>
            <w:ins w:id="349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-2</w:t>
              </w:r>
            </w:ins>
          </w:p>
        </w:tc>
        <w:tc>
          <w:tcPr>
            <w:tcW w:w="2337" w:type="dxa"/>
          </w:tcPr>
          <w:p w14:paraId="50F38B99" w14:textId="77777777" w:rsidR="00B3648E" w:rsidRDefault="00B3648E" w:rsidP="00B3648E">
            <w:pPr>
              <w:jc w:val="center"/>
              <w:rPr>
                <w:ins w:id="350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51" w:author="aatsay19@outlook.com" w:date="2019-09-20T22:41:00Z">
                <w:pPr/>
              </w:pPrChange>
            </w:pPr>
            <w:ins w:id="352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2338" w:type="dxa"/>
          </w:tcPr>
          <w:p w14:paraId="2A3F5DE0" w14:textId="77777777" w:rsidR="00B3648E" w:rsidRDefault="00B3648E" w:rsidP="00B3648E">
            <w:pPr>
              <w:jc w:val="center"/>
              <w:rPr>
                <w:ins w:id="353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54" w:author="aatsay19@outlook.com" w:date="2019-09-20T22:41:00Z">
                <w:pPr/>
              </w:pPrChange>
            </w:pPr>
            <w:ins w:id="355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2338" w:type="dxa"/>
          </w:tcPr>
          <w:p w14:paraId="5C01266D" w14:textId="77777777" w:rsidR="00B3648E" w:rsidRDefault="00B3648E" w:rsidP="00B3648E">
            <w:pPr>
              <w:jc w:val="center"/>
              <w:rPr>
                <w:ins w:id="356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57" w:author="aatsay19@outlook.com" w:date="2019-09-20T22:41:00Z">
                <w:pPr/>
              </w:pPrChange>
            </w:pPr>
            <w:ins w:id="358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ERROR</w:t>
              </w:r>
            </w:ins>
          </w:p>
        </w:tc>
      </w:tr>
      <w:tr w:rsidR="00B3648E" w14:paraId="2006B533" w14:textId="77777777" w:rsidTr="00B3648E">
        <w:trPr>
          <w:ins w:id="359" w:author="aatsay19@outlook.com" w:date="2019-09-20T22:41:00Z"/>
        </w:trPr>
        <w:tc>
          <w:tcPr>
            <w:tcW w:w="2337" w:type="dxa"/>
          </w:tcPr>
          <w:p w14:paraId="3BC00B2D" w14:textId="77777777" w:rsidR="00B3648E" w:rsidRDefault="00B3648E" w:rsidP="00B3648E">
            <w:pPr>
              <w:jc w:val="center"/>
              <w:rPr>
                <w:ins w:id="360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61" w:author="aatsay19@outlook.com" w:date="2019-09-20T22:41:00Z">
                <w:pPr/>
              </w:pPrChange>
            </w:pPr>
            <w:ins w:id="362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145</w:t>
              </w:r>
            </w:ins>
          </w:p>
        </w:tc>
        <w:tc>
          <w:tcPr>
            <w:tcW w:w="2337" w:type="dxa"/>
          </w:tcPr>
          <w:p w14:paraId="5179935D" w14:textId="77777777" w:rsidR="00B3648E" w:rsidRDefault="00B3648E" w:rsidP="00B3648E">
            <w:pPr>
              <w:jc w:val="center"/>
              <w:rPr>
                <w:ins w:id="363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64" w:author="aatsay19@outlook.com" w:date="2019-09-20T22:41:00Z">
                <w:pPr/>
              </w:pPrChange>
            </w:pPr>
            <w:ins w:id="365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2338" w:type="dxa"/>
          </w:tcPr>
          <w:p w14:paraId="401744B5" w14:textId="77777777" w:rsidR="00B3648E" w:rsidRDefault="00B3648E" w:rsidP="00B3648E">
            <w:pPr>
              <w:jc w:val="center"/>
              <w:rPr>
                <w:ins w:id="366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67" w:author="aatsay19@outlook.com" w:date="2019-09-20T22:41:00Z">
                <w:pPr/>
              </w:pPrChange>
            </w:pPr>
            <w:ins w:id="368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2338" w:type="dxa"/>
          </w:tcPr>
          <w:p w14:paraId="57B39923" w14:textId="77777777" w:rsidR="00B3648E" w:rsidRDefault="00B3648E" w:rsidP="00B3648E">
            <w:pPr>
              <w:jc w:val="center"/>
              <w:rPr>
                <w:ins w:id="369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70" w:author="aatsay19@outlook.com" w:date="2019-09-20T22:41:00Z">
                <w:pPr/>
              </w:pPrChange>
            </w:pPr>
            <w:ins w:id="371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ERROR</w:t>
              </w:r>
            </w:ins>
          </w:p>
        </w:tc>
      </w:tr>
      <w:tr w:rsidR="00B3648E" w14:paraId="484191EC" w14:textId="77777777" w:rsidTr="00B3648E">
        <w:trPr>
          <w:ins w:id="372" w:author="aatsay19@outlook.com" w:date="2019-09-20T22:41:00Z"/>
        </w:trPr>
        <w:tc>
          <w:tcPr>
            <w:tcW w:w="2337" w:type="dxa"/>
          </w:tcPr>
          <w:p w14:paraId="3C622511" w14:textId="77777777" w:rsidR="00B3648E" w:rsidRDefault="00B3648E" w:rsidP="00B3648E">
            <w:pPr>
              <w:jc w:val="center"/>
              <w:rPr>
                <w:ins w:id="373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74" w:author="aatsay19@outlook.com" w:date="2019-09-20T22:41:00Z">
                <w:pPr/>
              </w:pPrChange>
            </w:pPr>
            <w:ins w:id="375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2337" w:type="dxa"/>
          </w:tcPr>
          <w:p w14:paraId="1C34D837" w14:textId="77777777" w:rsidR="00B3648E" w:rsidRDefault="00B3648E" w:rsidP="00B3648E">
            <w:pPr>
              <w:jc w:val="center"/>
              <w:rPr>
                <w:ins w:id="376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77" w:author="aatsay19@outlook.com" w:date="2019-09-20T22:41:00Z">
                <w:pPr/>
              </w:pPrChange>
            </w:pPr>
            <w:ins w:id="378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2338" w:type="dxa"/>
          </w:tcPr>
          <w:p w14:paraId="3257840F" w14:textId="77777777" w:rsidR="00B3648E" w:rsidRDefault="00B3648E" w:rsidP="00B3648E">
            <w:pPr>
              <w:jc w:val="center"/>
              <w:rPr>
                <w:ins w:id="379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80" w:author="aatsay19@outlook.com" w:date="2019-09-20T22:41:00Z">
                <w:pPr/>
              </w:pPrChange>
            </w:pPr>
            <w:ins w:id="381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2338" w:type="dxa"/>
          </w:tcPr>
          <w:p w14:paraId="6271F143" w14:textId="77777777" w:rsidR="00B3648E" w:rsidRDefault="00B3648E" w:rsidP="00B3648E">
            <w:pPr>
              <w:jc w:val="center"/>
              <w:rPr>
                <w:ins w:id="382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83" w:author="aatsay19@outlook.com" w:date="2019-09-20T22:41:00Z">
                <w:pPr/>
              </w:pPrChange>
            </w:pPr>
            <w:ins w:id="384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ERROR</w:t>
              </w:r>
            </w:ins>
          </w:p>
        </w:tc>
      </w:tr>
      <w:tr w:rsidR="00B3648E" w14:paraId="02E69AA8" w14:textId="77777777" w:rsidTr="00B3648E">
        <w:trPr>
          <w:ins w:id="385" w:author="aatsay19@outlook.com" w:date="2019-09-20T22:41:00Z"/>
        </w:trPr>
        <w:tc>
          <w:tcPr>
            <w:tcW w:w="2337" w:type="dxa"/>
          </w:tcPr>
          <w:p w14:paraId="1687EADF" w14:textId="77777777" w:rsidR="00B3648E" w:rsidRDefault="00B3648E" w:rsidP="00B3648E">
            <w:pPr>
              <w:jc w:val="center"/>
              <w:rPr>
                <w:ins w:id="386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87" w:author="aatsay19@outlook.com" w:date="2019-09-20T22:41:00Z">
                <w:pPr/>
              </w:pPrChange>
            </w:pPr>
            <w:ins w:id="388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</w:p>
        </w:tc>
        <w:tc>
          <w:tcPr>
            <w:tcW w:w="2337" w:type="dxa"/>
          </w:tcPr>
          <w:p w14:paraId="774A2235" w14:textId="77777777" w:rsidR="00B3648E" w:rsidRDefault="00B3648E" w:rsidP="00B3648E">
            <w:pPr>
              <w:jc w:val="center"/>
              <w:rPr>
                <w:ins w:id="389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90" w:author="aatsay19@outlook.com" w:date="2019-09-20T22:41:00Z">
                <w:pPr/>
              </w:pPrChange>
            </w:pPr>
            <w:ins w:id="391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true</w:t>
              </w:r>
            </w:ins>
          </w:p>
        </w:tc>
        <w:tc>
          <w:tcPr>
            <w:tcW w:w="2338" w:type="dxa"/>
          </w:tcPr>
          <w:p w14:paraId="720F4A1B" w14:textId="77777777" w:rsidR="00B3648E" w:rsidRDefault="00B3648E" w:rsidP="00B3648E">
            <w:pPr>
              <w:jc w:val="center"/>
              <w:rPr>
                <w:ins w:id="392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93" w:author="aatsay19@outlook.com" w:date="2019-09-20T22:41:00Z">
                <w:pPr/>
              </w:pPrChange>
            </w:pPr>
            <w:ins w:id="394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2338" w:type="dxa"/>
          </w:tcPr>
          <w:p w14:paraId="4F9ADB94" w14:textId="77777777" w:rsidR="00B3648E" w:rsidRDefault="00B3648E" w:rsidP="00B3648E">
            <w:pPr>
              <w:jc w:val="center"/>
              <w:rPr>
                <w:ins w:id="395" w:author="aatsay19@outlook.com" w:date="2019-09-20T22:41:00Z"/>
                <w:rFonts w:ascii="Times New Roman" w:hAnsi="Times New Roman" w:cs="Times New Roman"/>
                <w:sz w:val="24"/>
                <w:szCs w:val="24"/>
              </w:rPr>
              <w:pPrChange w:id="396" w:author="aatsay19@outlook.com" w:date="2019-09-20T22:41:00Z">
                <w:pPr/>
              </w:pPrChange>
            </w:pPr>
            <w:ins w:id="397" w:author="aatsay19@outlook.com" w:date="2019-09-20T22:43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B3648E" w14:paraId="1FCC5B63" w14:textId="77777777" w:rsidTr="00B3648E">
        <w:trPr>
          <w:ins w:id="398" w:author="aatsay19@outlook.com" w:date="2019-09-20T22:44:00Z"/>
        </w:trPr>
        <w:tc>
          <w:tcPr>
            <w:tcW w:w="2337" w:type="dxa"/>
          </w:tcPr>
          <w:p w14:paraId="63C7C2FF" w14:textId="77777777" w:rsidR="00B3648E" w:rsidRDefault="00B3648E" w:rsidP="00B3648E">
            <w:pPr>
              <w:jc w:val="center"/>
              <w:rPr>
                <w:ins w:id="399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00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82</w:t>
              </w:r>
            </w:ins>
          </w:p>
        </w:tc>
        <w:tc>
          <w:tcPr>
            <w:tcW w:w="2337" w:type="dxa"/>
          </w:tcPr>
          <w:p w14:paraId="019091AD" w14:textId="77777777" w:rsidR="00B3648E" w:rsidRDefault="00B3648E" w:rsidP="00B3648E">
            <w:pPr>
              <w:jc w:val="center"/>
              <w:rPr>
                <w:ins w:id="401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02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2338" w:type="dxa"/>
          </w:tcPr>
          <w:p w14:paraId="22314695" w14:textId="77777777" w:rsidR="00B3648E" w:rsidRDefault="00B3648E" w:rsidP="00B3648E">
            <w:pPr>
              <w:jc w:val="center"/>
              <w:rPr>
                <w:ins w:id="403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04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true</w:t>
              </w:r>
            </w:ins>
          </w:p>
        </w:tc>
        <w:tc>
          <w:tcPr>
            <w:tcW w:w="2338" w:type="dxa"/>
          </w:tcPr>
          <w:p w14:paraId="576D8677" w14:textId="77777777" w:rsidR="00B3648E" w:rsidRDefault="00B3648E" w:rsidP="00B3648E">
            <w:pPr>
              <w:jc w:val="center"/>
              <w:rPr>
                <w:ins w:id="405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06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9</w:t>
              </w:r>
            </w:ins>
          </w:p>
        </w:tc>
      </w:tr>
      <w:tr w:rsidR="00B3648E" w14:paraId="4ABD4AD9" w14:textId="77777777" w:rsidTr="00B3648E">
        <w:trPr>
          <w:ins w:id="407" w:author="aatsay19@outlook.com" w:date="2019-09-20T22:44:00Z"/>
        </w:trPr>
        <w:tc>
          <w:tcPr>
            <w:tcW w:w="2337" w:type="dxa"/>
          </w:tcPr>
          <w:p w14:paraId="7DDAA028" w14:textId="77777777" w:rsidR="00B3648E" w:rsidRDefault="00B3648E" w:rsidP="00B3648E">
            <w:pPr>
              <w:jc w:val="center"/>
              <w:rPr>
                <w:ins w:id="408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09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</w:t>
              </w:r>
            </w:ins>
          </w:p>
        </w:tc>
        <w:tc>
          <w:tcPr>
            <w:tcW w:w="2337" w:type="dxa"/>
          </w:tcPr>
          <w:p w14:paraId="473F0B67" w14:textId="77777777" w:rsidR="00B3648E" w:rsidRDefault="00B3648E" w:rsidP="00B3648E">
            <w:pPr>
              <w:jc w:val="center"/>
              <w:rPr>
                <w:ins w:id="410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11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2338" w:type="dxa"/>
          </w:tcPr>
          <w:p w14:paraId="58A54569" w14:textId="77777777" w:rsidR="00B3648E" w:rsidRDefault="00B3648E" w:rsidP="00B3648E">
            <w:pPr>
              <w:jc w:val="center"/>
              <w:rPr>
                <w:ins w:id="412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13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true</w:t>
              </w:r>
            </w:ins>
          </w:p>
        </w:tc>
        <w:tc>
          <w:tcPr>
            <w:tcW w:w="2338" w:type="dxa"/>
          </w:tcPr>
          <w:p w14:paraId="5764A290" w14:textId="77777777" w:rsidR="00B3648E" w:rsidRDefault="00B3648E" w:rsidP="00B3648E">
            <w:pPr>
              <w:jc w:val="center"/>
              <w:rPr>
                <w:ins w:id="414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15" w:author="aatsay19@outlook.com" w:date="2019-09-20T22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15.84</w:t>
              </w:r>
            </w:ins>
          </w:p>
        </w:tc>
      </w:tr>
      <w:tr w:rsidR="00B3648E" w14:paraId="2F77CDD1" w14:textId="77777777" w:rsidTr="00B3648E">
        <w:trPr>
          <w:ins w:id="416" w:author="aatsay19@outlook.com" w:date="2019-09-20T22:44:00Z"/>
        </w:trPr>
        <w:tc>
          <w:tcPr>
            <w:tcW w:w="2337" w:type="dxa"/>
          </w:tcPr>
          <w:p w14:paraId="5AED4D2F" w14:textId="77777777" w:rsidR="00B3648E" w:rsidRDefault="00B3648E" w:rsidP="00B3648E">
            <w:pPr>
              <w:jc w:val="center"/>
              <w:rPr>
                <w:ins w:id="417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18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43</w:t>
              </w:r>
            </w:ins>
          </w:p>
        </w:tc>
        <w:tc>
          <w:tcPr>
            <w:tcW w:w="2337" w:type="dxa"/>
          </w:tcPr>
          <w:p w14:paraId="5CB6E28F" w14:textId="77777777" w:rsidR="00B3648E" w:rsidRDefault="00B3648E" w:rsidP="00B3648E">
            <w:pPr>
              <w:jc w:val="center"/>
              <w:rPr>
                <w:ins w:id="419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20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true</w:t>
              </w:r>
            </w:ins>
          </w:p>
        </w:tc>
        <w:tc>
          <w:tcPr>
            <w:tcW w:w="2338" w:type="dxa"/>
          </w:tcPr>
          <w:p w14:paraId="6F1E63A9" w14:textId="77777777" w:rsidR="00B3648E" w:rsidRDefault="00B3648E" w:rsidP="00B3648E">
            <w:pPr>
              <w:jc w:val="center"/>
              <w:rPr>
                <w:ins w:id="421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22" w:author="aatsay19@outlook.com" w:date="2019-09-20T22:4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false</w:t>
              </w:r>
            </w:ins>
          </w:p>
        </w:tc>
        <w:tc>
          <w:tcPr>
            <w:tcW w:w="2338" w:type="dxa"/>
          </w:tcPr>
          <w:p w14:paraId="7BE230D1" w14:textId="77777777" w:rsidR="00B3648E" w:rsidRDefault="00B3648E" w:rsidP="00B3648E">
            <w:pPr>
              <w:jc w:val="center"/>
              <w:rPr>
                <w:ins w:id="423" w:author="aatsay19@outlook.com" w:date="2019-09-20T22:44:00Z"/>
                <w:rFonts w:ascii="Times New Roman" w:hAnsi="Times New Roman" w:cs="Times New Roman"/>
                <w:sz w:val="24"/>
                <w:szCs w:val="24"/>
              </w:rPr>
            </w:pPr>
            <w:ins w:id="424" w:author="aatsay19@outlook.com" w:date="2019-09-20T22:45:00Z">
              <w:r>
                <w:rPr>
                  <w:rFonts w:ascii="Times New Roman" w:hAnsi="Times New Roman" w:cs="Times New Roman"/>
                  <w:sz w:val="24"/>
                  <w:szCs w:val="24"/>
                </w:rPr>
                <w:t>13.2</w:t>
              </w:r>
            </w:ins>
          </w:p>
        </w:tc>
      </w:tr>
    </w:tbl>
    <w:p w14:paraId="221FA990" w14:textId="77777777" w:rsidR="00B3648E" w:rsidRPr="00B3648E" w:rsidRDefault="00B3648E" w:rsidP="00B3648E">
      <w:pPr>
        <w:rPr>
          <w:ins w:id="425" w:author="aatsay19@outlook.com" w:date="2019-09-20T21:59:00Z"/>
          <w:rFonts w:ascii="Times New Roman" w:hAnsi="Times New Roman" w:cs="Times New Roman"/>
          <w:sz w:val="24"/>
          <w:szCs w:val="24"/>
          <w:rPrChange w:id="426" w:author="aatsay19@outlook.com" w:date="2019-09-20T22:41:00Z">
            <w:rPr>
              <w:ins w:id="427" w:author="aatsay19@outlook.com" w:date="2019-09-20T21:59:00Z"/>
            </w:rPr>
          </w:rPrChange>
        </w:rPr>
        <w:pPrChange w:id="428" w:author="aatsay19@outlook.com" w:date="2019-09-20T22:4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33B8BC99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429" w:author="aatsay19@outlook.com" w:date="2019-09-20T21:59:00Z"/>
          <w:rFonts w:ascii="Times New Roman" w:hAnsi="Times New Roman" w:cs="Times New Roman"/>
          <w:sz w:val="24"/>
          <w:szCs w:val="24"/>
        </w:rPr>
      </w:pPr>
      <w:ins w:id="430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Minimum number of operations:</w:t>
        </w:r>
      </w:ins>
      <w:ins w:id="431" w:author="aatsay19@outlook.com" w:date="2019-09-20T22:16:00Z">
        <w:r>
          <w:rPr>
            <w:rFonts w:ascii="Times New Roman" w:hAnsi="Times New Roman" w:cs="Times New Roman"/>
            <w:sz w:val="24"/>
            <w:szCs w:val="24"/>
          </w:rPr>
          <w:t xml:space="preserve"> 6</w:t>
        </w:r>
      </w:ins>
    </w:p>
    <w:p w14:paraId="512817C4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432" w:author="aatsay19@outlook.com" w:date="2019-09-20T21:59:00Z"/>
          <w:rFonts w:ascii="Times New Roman" w:hAnsi="Times New Roman" w:cs="Times New Roman"/>
          <w:sz w:val="24"/>
          <w:szCs w:val="24"/>
        </w:rPr>
      </w:pPr>
      <w:ins w:id="433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Maximum number of operations:</w:t>
        </w:r>
      </w:ins>
      <w:ins w:id="434" w:author="aatsay19@outlook.com" w:date="2019-09-20T22:18:00Z">
        <w:r>
          <w:rPr>
            <w:rFonts w:ascii="Times New Roman" w:hAnsi="Times New Roman" w:cs="Times New Roman"/>
            <w:sz w:val="24"/>
            <w:szCs w:val="24"/>
          </w:rPr>
          <w:t xml:space="preserve"> 1</w:t>
        </w:r>
      </w:ins>
      <w:ins w:id="435" w:author="aatsay19@outlook.com" w:date="2019-09-20T22:41:00Z">
        <w:r>
          <w:rPr>
            <w:rFonts w:ascii="Times New Roman" w:hAnsi="Times New Roman" w:cs="Times New Roman"/>
            <w:sz w:val="24"/>
            <w:szCs w:val="24"/>
          </w:rPr>
          <w:t>3</w:t>
        </w:r>
      </w:ins>
    </w:p>
    <w:p w14:paraId="0A24A069" w14:textId="77777777" w:rsidR="00B3648E" w:rsidRDefault="00B3648E" w:rsidP="00B3648E">
      <w:pPr>
        <w:rPr>
          <w:ins w:id="436" w:author="aatsay19@outlook.com" w:date="2019-09-20T21:59:00Z"/>
          <w:rFonts w:ascii="Times New Roman" w:hAnsi="Times New Roman" w:cs="Times New Roman"/>
          <w:sz w:val="24"/>
          <w:szCs w:val="24"/>
        </w:rPr>
      </w:pPr>
    </w:p>
    <w:p w14:paraId="3A2A8654" w14:textId="77777777" w:rsidR="00B3648E" w:rsidRDefault="00B3648E" w:rsidP="00B3648E">
      <w:pPr>
        <w:rPr>
          <w:ins w:id="437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0C702879" w14:textId="77777777" w:rsidR="002C70A9" w:rsidRDefault="002C70A9" w:rsidP="00B3648E">
      <w:pPr>
        <w:rPr>
          <w:ins w:id="438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45CD6945" w14:textId="77777777" w:rsidR="002C70A9" w:rsidRDefault="002C70A9" w:rsidP="00B3648E">
      <w:pPr>
        <w:rPr>
          <w:ins w:id="439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744C688F" w14:textId="77777777" w:rsidR="002C70A9" w:rsidRDefault="002C70A9" w:rsidP="00B3648E">
      <w:pPr>
        <w:rPr>
          <w:ins w:id="440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325436C1" w14:textId="77777777" w:rsidR="002C70A9" w:rsidRDefault="002C70A9" w:rsidP="00B3648E">
      <w:pPr>
        <w:rPr>
          <w:ins w:id="441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63C546E1" w14:textId="77777777" w:rsidR="002C70A9" w:rsidRDefault="002C70A9" w:rsidP="00B3648E">
      <w:pPr>
        <w:rPr>
          <w:ins w:id="442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223D0B7E" w14:textId="77777777" w:rsidR="002C70A9" w:rsidRDefault="002C70A9" w:rsidP="00B3648E">
      <w:pPr>
        <w:rPr>
          <w:ins w:id="443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1AEEADE1" w14:textId="77777777" w:rsidR="002C70A9" w:rsidRDefault="002C70A9" w:rsidP="00B3648E">
      <w:pPr>
        <w:rPr>
          <w:ins w:id="444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519140B1" w14:textId="77777777" w:rsidR="002C70A9" w:rsidRDefault="002C70A9" w:rsidP="00B3648E">
      <w:pPr>
        <w:rPr>
          <w:ins w:id="445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4C6BA9BB" w14:textId="77777777" w:rsidR="002C70A9" w:rsidRDefault="002C70A9" w:rsidP="00B3648E">
      <w:pPr>
        <w:rPr>
          <w:ins w:id="446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595B4632" w14:textId="77777777" w:rsidR="002C70A9" w:rsidRDefault="002C70A9" w:rsidP="00B3648E">
      <w:pPr>
        <w:rPr>
          <w:ins w:id="447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1DA0CF26" w14:textId="77777777" w:rsidR="002C70A9" w:rsidRDefault="002C70A9" w:rsidP="00B3648E">
      <w:pPr>
        <w:rPr>
          <w:ins w:id="448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3D379642" w14:textId="77777777" w:rsidR="002C70A9" w:rsidRDefault="002C70A9" w:rsidP="00B3648E">
      <w:pPr>
        <w:rPr>
          <w:ins w:id="449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188C3753" w14:textId="77777777" w:rsidR="002C70A9" w:rsidRDefault="002C70A9" w:rsidP="00B3648E">
      <w:pPr>
        <w:rPr>
          <w:ins w:id="450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56331A5B" w14:textId="77777777" w:rsidR="002C70A9" w:rsidRDefault="002C70A9" w:rsidP="00B3648E">
      <w:pPr>
        <w:rPr>
          <w:ins w:id="451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0186FF89" w14:textId="77777777" w:rsidR="002C70A9" w:rsidRDefault="002C70A9" w:rsidP="00B3648E">
      <w:pPr>
        <w:rPr>
          <w:ins w:id="452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3305E284" w14:textId="77777777" w:rsidR="002C70A9" w:rsidRDefault="002C70A9" w:rsidP="00B3648E">
      <w:pPr>
        <w:rPr>
          <w:ins w:id="453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03CFC131" w14:textId="77777777" w:rsidR="002C70A9" w:rsidRDefault="002C70A9" w:rsidP="00B3648E">
      <w:pPr>
        <w:rPr>
          <w:ins w:id="454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54332E9B" w14:textId="77777777" w:rsidR="002C70A9" w:rsidRDefault="002C70A9" w:rsidP="00B3648E">
      <w:pPr>
        <w:rPr>
          <w:ins w:id="455" w:author="aatsay19@outlook.com" w:date="2019-09-20T21:59:00Z"/>
          <w:rFonts w:ascii="Times New Roman" w:hAnsi="Times New Roman" w:cs="Times New Roman"/>
          <w:sz w:val="24"/>
          <w:szCs w:val="24"/>
        </w:rPr>
      </w:pPr>
    </w:p>
    <w:p w14:paraId="4A8FE289" w14:textId="77777777" w:rsidR="00B3648E" w:rsidRPr="00B3648E" w:rsidRDefault="00B3648E" w:rsidP="00B3648E">
      <w:pPr>
        <w:rPr>
          <w:ins w:id="456" w:author="aatsay19@outlook.com" w:date="2019-09-20T21:59:00Z"/>
          <w:rFonts w:ascii="Times New Roman" w:hAnsi="Times New Roman" w:cs="Times New Roman"/>
          <w:sz w:val="24"/>
          <w:szCs w:val="24"/>
          <w:rPrChange w:id="457" w:author="aatsay19@outlook.com" w:date="2019-09-20T21:59:00Z">
            <w:rPr>
              <w:ins w:id="458" w:author="aatsay19@outlook.com" w:date="2019-09-20T21:59:00Z"/>
            </w:rPr>
          </w:rPrChange>
        </w:rPr>
        <w:pPrChange w:id="459" w:author="aatsay19@outlook.com" w:date="2019-09-20T21:59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0CF28B6C" w14:textId="77777777" w:rsidR="00B3648E" w:rsidRDefault="00B3648E" w:rsidP="00B3648E">
      <w:pPr>
        <w:pStyle w:val="ListParagraph"/>
        <w:numPr>
          <w:ilvl w:val="0"/>
          <w:numId w:val="3"/>
        </w:numPr>
        <w:rPr>
          <w:ins w:id="460" w:author="aatsay19@outlook.com" w:date="2019-09-20T21:59:00Z"/>
          <w:rFonts w:ascii="Times New Roman" w:hAnsi="Times New Roman" w:cs="Times New Roman"/>
          <w:sz w:val="24"/>
          <w:szCs w:val="24"/>
        </w:rPr>
      </w:pPr>
      <w:ins w:id="461" w:author="aatsay19@outlook.com" w:date="2019-09-20T22:07:00Z">
        <w:r>
          <w:rPr>
            <w:rFonts w:ascii="Times New Roman" w:hAnsi="Times New Roman" w:cs="Times New Roman"/>
            <w:sz w:val="24"/>
            <w:szCs w:val="24"/>
          </w:rPr>
          <w:lastRenderedPageBreak/>
          <w:t>“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WCS111 </w:t>
        </w:r>
        <w:proofErr w:type="spellStart"/>
        <w:proofErr w:type="gramStart"/>
        <w:r>
          <w:rPr>
            <w:rFonts w:ascii="Times New Roman" w:hAnsi="Times New Roman" w:cs="Times New Roman"/>
            <w:i/>
            <w:iCs/>
            <w:sz w:val="24"/>
            <w:szCs w:val="24"/>
          </w:rPr>
          <w:t>FM</w:t>
        </w:r>
        <w:r>
          <w:rPr>
            <w:rFonts w:ascii="Times New Roman" w:hAnsi="Times New Roman" w:cs="Times New Roman"/>
            <w:sz w:val="24"/>
            <w:szCs w:val="24"/>
          </w:rPr>
          <w:t>”</w:t>
        </w:r>
      </w:ins>
      <w:ins w:id="462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Problem</w:t>
        </w:r>
        <w:proofErr w:type="spellEnd"/>
        <w:proofErr w:type="gramEnd"/>
      </w:ins>
    </w:p>
    <w:p w14:paraId="4FDB660E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463" w:author="aatsay19@outlook.com" w:date="2019-09-20T21:59:00Z"/>
          <w:rFonts w:ascii="Times New Roman" w:hAnsi="Times New Roman" w:cs="Times New Roman"/>
          <w:sz w:val="24"/>
          <w:szCs w:val="24"/>
        </w:rPr>
      </w:pPr>
      <w:ins w:id="464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Inputs:</w:t>
        </w:r>
      </w:ins>
    </w:p>
    <w:p w14:paraId="2EE70D4A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465" w:author="aatsay19@outlook.com" w:date="2019-09-20T21:59:00Z"/>
          <w:rFonts w:ascii="Times New Roman" w:hAnsi="Times New Roman" w:cs="Times New Roman"/>
          <w:sz w:val="24"/>
          <w:szCs w:val="24"/>
        </w:rPr>
      </w:pPr>
      <w:ins w:id="466" w:author="aatsay19@outlook.com" w:date="2019-09-20T22:04:00Z">
        <w:r>
          <w:rPr>
            <w:rFonts w:ascii="Times New Roman" w:hAnsi="Times New Roman" w:cs="Times New Roman"/>
            <w:sz w:val="24"/>
            <w:szCs w:val="24"/>
          </w:rPr>
          <w:t>Number of hours spent programming</w:t>
        </w:r>
      </w:ins>
      <w:ins w:id="467" w:author="aatsay19@outlook.com" w:date="2019-09-20T22:06:00Z">
        <w:r>
          <w:rPr>
            <w:rFonts w:ascii="Times New Roman" w:hAnsi="Times New Roman" w:cs="Times New Roman"/>
            <w:sz w:val="24"/>
            <w:szCs w:val="24"/>
          </w:rPr>
          <w:t xml:space="preserve"> per month</w:t>
        </w:r>
      </w:ins>
    </w:p>
    <w:p w14:paraId="70F5A06E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468" w:author="aatsay19@outlook.com" w:date="2019-09-20T21:59:00Z"/>
          <w:rFonts w:ascii="Times New Roman" w:hAnsi="Times New Roman" w:cs="Times New Roman"/>
          <w:sz w:val="24"/>
          <w:szCs w:val="24"/>
        </w:rPr>
      </w:pPr>
      <w:ins w:id="469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Outputs:</w:t>
        </w:r>
      </w:ins>
    </w:p>
    <w:p w14:paraId="1A187FEB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470" w:author="aatsay19@outlook.com" w:date="2019-09-20T21:59:00Z"/>
          <w:rFonts w:ascii="Times New Roman" w:hAnsi="Times New Roman" w:cs="Times New Roman"/>
          <w:sz w:val="24"/>
          <w:szCs w:val="24"/>
        </w:rPr>
      </w:pPr>
      <w:ins w:id="471" w:author="aatsay19@outlook.com" w:date="2019-09-20T22:06:00Z">
        <w:r>
          <w:rPr>
            <w:rFonts w:ascii="Times New Roman" w:hAnsi="Times New Roman" w:cs="Times New Roman"/>
            <w:sz w:val="24"/>
            <w:szCs w:val="24"/>
          </w:rPr>
          <w:t xml:space="preserve">The prize that is </w:t>
        </w:r>
      </w:ins>
      <w:ins w:id="472" w:author="aatsay19@outlook.com" w:date="2019-09-20T22:07:00Z">
        <w:r>
          <w:rPr>
            <w:rFonts w:ascii="Times New Roman" w:hAnsi="Times New Roman" w:cs="Times New Roman"/>
            <w:sz w:val="24"/>
            <w:szCs w:val="24"/>
          </w:rPr>
          <w:t>received</w:t>
        </w:r>
      </w:ins>
    </w:p>
    <w:p w14:paraId="38F019D6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473" w:author="aatsay19@outlook.com" w:date="2019-09-20T21:59:00Z"/>
          <w:rFonts w:ascii="Times New Roman" w:hAnsi="Times New Roman" w:cs="Times New Roman"/>
          <w:sz w:val="24"/>
          <w:szCs w:val="24"/>
        </w:rPr>
      </w:pPr>
      <w:ins w:id="474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Error Conditions:</w:t>
        </w:r>
      </w:ins>
    </w:p>
    <w:p w14:paraId="6E1BFACF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475" w:author="aatsay19@outlook.com" w:date="2019-09-20T21:59:00Z"/>
          <w:rFonts w:ascii="Times New Roman" w:hAnsi="Times New Roman" w:cs="Times New Roman"/>
          <w:sz w:val="24"/>
          <w:szCs w:val="24"/>
        </w:rPr>
      </w:pPr>
      <w:ins w:id="476" w:author="aatsay19@outlook.com" w:date="2019-09-20T22:07:00Z">
        <w:r>
          <w:rPr>
            <w:rFonts w:ascii="Times New Roman" w:hAnsi="Times New Roman" w:cs="Times New Roman"/>
            <w:sz w:val="24"/>
            <w:szCs w:val="24"/>
          </w:rPr>
          <w:t>Number of hours inputted is less than 0 (negative)</w:t>
        </w:r>
      </w:ins>
    </w:p>
    <w:p w14:paraId="4271CFC2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477" w:author="aatsay19@outlook.com" w:date="2019-09-20T22:00:00Z"/>
          <w:rFonts w:ascii="Times New Roman" w:hAnsi="Times New Roman" w:cs="Times New Roman"/>
          <w:sz w:val="24"/>
          <w:szCs w:val="24"/>
        </w:rPr>
      </w:pPr>
      <w:ins w:id="478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 xml:space="preserve">Pseudocode Algorithm: </w:t>
        </w:r>
      </w:ins>
    </w:p>
    <w:p w14:paraId="233C295C" w14:textId="77777777" w:rsidR="00B3648E" w:rsidRPr="00B3648E" w:rsidRDefault="00B3648E" w:rsidP="00B3648E">
      <w:pPr>
        <w:rPr>
          <w:ins w:id="479" w:author="aatsay19@outlook.com" w:date="2019-09-20T22:00:00Z"/>
          <w:rFonts w:ascii="Times New Roman" w:hAnsi="Times New Roman" w:cs="Times New Roman"/>
          <w:sz w:val="24"/>
          <w:szCs w:val="24"/>
        </w:rPr>
      </w:pPr>
      <w:ins w:id="480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READ hours</w:t>
        </w:r>
      </w:ins>
    </w:p>
    <w:p w14:paraId="560B66C4" w14:textId="77777777" w:rsidR="00B3648E" w:rsidRPr="00B3648E" w:rsidRDefault="00B3648E" w:rsidP="00B3648E">
      <w:pPr>
        <w:rPr>
          <w:ins w:id="481" w:author="aatsay19@outlook.com" w:date="2019-09-20T22:00:00Z"/>
          <w:rFonts w:ascii="Times New Roman" w:hAnsi="Times New Roman" w:cs="Times New Roman"/>
          <w:sz w:val="24"/>
          <w:szCs w:val="24"/>
        </w:rPr>
      </w:pPr>
      <w:ins w:id="482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IF hours &lt; 0 THEN</w:t>
        </w:r>
      </w:ins>
    </w:p>
    <w:p w14:paraId="0E725DD3" w14:textId="77777777" w:rsidR="00B3648E" w:rsidRPr="00B3648E" w:rsidRDefault="00B3648E" w:rsidP="00B3648E">
      <w:pPr>
        <w:rPr>
          <w:ins w:id="483" w:author="aatsay19@outlook.com" w:date="2019-09-20T22:00:00Z"/>
          <w:rFonts w:ascii="Times New Roman" w:hAnsi="Times New Roman" w:cs="Times New Roman"/>
          <w:sz w:val="24"/>
          <w:szCs w:val="24"/>
        </w:rPr>
      </w:pPr>
      <w:ins w:id="484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 xml:space="preserve">DISPLAY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errorMessage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>: "Number of hours spent programming cannot be a negative number."</w:t>
        </w:r>
      </w:ins>
    </w:p>
    <w:p w14:paraId="54861B5A" w14:textId="77777777" w:rsidR="00B3648E" w:rsidRPr="00B3648E" w:rsidRDefault="00B3648E" w:rsidP="00B3648E">
      <w:pPr>
        <w:rPr>
          <w:ins w:id="485" w:author="aatsay19@outlook.com" w:date="2019-09-20T22:00:00Z"/>
          <w:rFonts w:ascii="Times New Roman" w:hAnsi="Times New Roman" w:cs="Times New Roman"/>
          <w:sz w:val="24"/>
          <w:szCs w:val="24"/>
        </w:rPr>
      </w:pPr>
      <w:ins w:id="486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ELSE IF hours = 0 THEN</w:t>
        </w:r>
      </w:ins>
    </w:p>
    <w:p w14:paraId="37D43246" w14:textId="77777777" w:rsidR="00B3648E" w:rsidRPr="00B3648E" w:rsidRDefault="00B3648E" w:rsidP="00B3648E">
      <w:pPr>
        <w:rPr>
          <w:ins w:id="487" w:author="aatsay19@outlook.com" w:date="2019-09-20T22:00:00Z"/>
          <w:rFonts w:ascii="Times New Roman" w:hAnsi="Times New Roman" w:cs="Times New Roman"/>
          <w:sz w:val="24"/>
          <w:szCs w:val="24"/>
        </w:rPr>
      </w:pPr>
      <w:ins w:id="488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Set prize TO nothing</w:t>
        </w:r>
      </w:ins>
    </w:p>
    <w:p w14:paraId="62997474" w14:textId="77777777" w:rsidR="00B3648E" w:rsidRPr="00B3648E" w:rsidRDefault="00B3648E" w:rsidP="00B3648E">
      <w:pPr>
        <w:rPr>
          <w:ins w:id="489" w:author="aatsay19@outlook.com" w:date="2019-09-20T22:00:00Z"/>
          <w:rFonts w:ascii="Times New Roman" w:hAnsi="Times New Roman" w:cs="Times New Roman"/>
          <w:sz w:val="24"/>
          <w:szCs w:val="24"/>
        </w:rPr>
      </w:pPr>
      <w:ins w:id="490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ELSE IF hours &gt;= 1 AND hours &lt;= 5 THEN</w:t>
        </w:r>
      </w:ins>
    </w:p>
    <w:p w14:paraId="34157BDB" w14:textId="77777777" w:rsidR="00B3648E" w:rsidRPr="00B3648E" w:rsidRDefault="00B3648E" w:rsidP="00B3648E">
      <w:pPr>
        <w:rPr>
          <w:ins w:id="491" w:author="aatsay19@outlook.com" w:date="2019-09-20T22:00:00Z"/>
          <w:rFonts w:ascii="Times New Roman" w:hAnsi="Times New Roman" w:cs="Times New Roman"/>
          <w:sz w:val="24"/>
          <w:szCs w:val="24"/>
        </w:rPr>
      </w:pPr>
      <w:ins w:id="492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 xml:space="preserve">SET prize TO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tshirt</w:t>
        </w:r>
        <w:proofErr w:type="spellEnd"/>
      </w:ins>
    </w:p>
    <w:p w14:paraId="373D41BF" w14:textId="77777777" w:rsidR="00B3648E" w:rsidRPr="00B3648E" w:rsidRDefault="00B3648E" w:rsidP="00B3648E">
      <w:pPr>
        <w:rPr>
          <w:ins w:id="493" w:author="aatsay19@outlook.com" w:date="2019-09-20T22:00:00Z"/>
          <w:rFonts w:ascii="Times New Roman" w:hAnsi="Times New Roman" w:cs="Times New Roman"/>
          <w:sz w:val="24"/>
          <w:szCs w:val="24"/>
        </w:rPr>
      </w:pPr>
      <w:ins w:id="494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ELSE IF hours &gt;= 6 AND hours &lt;= 400 THEN</w:t>
        </w:r>
      </w:ins>
    </w:p>
    <w:p w14:paraId="44101746" w14:textId="77777777" w:rsidR="00B3648E" w:rsidRPr="00B3648E" w:rsidRDefault="00B3648E" w:rsidP="00B3648E">
      <w:pPr>
        <w:rPr>
          <w:ins w:id="495" w:author="aatsay19@outlook.com" w:date="2019-09-20T22:00:00Z"/>
          <w:rFonts w:ascii="Times New Roman" w:hAnsi="Times New Roman" w:cs="Times New Roman"/>
          <w:sz w:val="24"/>
          <w:szCs w:val="24"/>
        </w:rPr>
      </w:pPr>
      <w:ins w:id="496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IF (hours + 1) % 10 = 0 THEN</w:t>
        </w:r>
      </w:ins>
    </w:p>
    <w:p w14:paraId="3859BEEF" w14:textId="77777777" w:rsidR="00B3648E" w:rsidRPr="00B3648E" w:rsidRDefault="00B3648E" w:rsidP="00B3648E">
      <w:pPr>
        <w:rPr>
          <w:ins w:id="497" w:author="aatsay19@outlook.com" w:date="2019-09-20T22:00:00Z"/>
          <w:rFonts w:ascii="Times New Roman" w:hAnsi="Times New Roman" w:cs="Times New Roman"/>
          <w:sz w:val="24"/>
          <w:szCs w:val="24"/>
        </w:rPr>
      </w:pPr>
      <w:ins w:id="498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</w:r>
        <w:r w:rsidRPr="00B3648E">
          <w:rPr>
            <w:rFonts w:ascii="Times New Roman" w:hAnsi="Times New Roman" w:cs="Times New Roman"/>
            <w:sz w:val="24"/>
            <w:szCs w:val="24"/>
          </w:rPr>
          <w:tab/>
          <w:t>SET prize TO laptop</w:t>
        </w:r>
      </w:ins>
    </w:p>
    <w:p w14:paraId="65FE9CE1" w14:textId="77777777" w:rsidR="00B3648E" w:rsidRPr="00B3648E" w:rsidRDefault="00B3648E" w:rsidP="00B3648E">
      <w:pPr>
        <w:rPr>
          <w:ins w:id="499" w:author="aatsay19@outlook.com" w:date="2019-09-20T22:00:00Z"/>
          <w:rFonts w:ascii="Times New Roman" w:hAnsi="Times New Roman" w:cs="Times New Roman"/>
          <w:sz w:val="24"/>
          <w:szCs w:val="24"/>
        </w:rPr>
      </w:pPr>
      <w:ins w:id="500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ENDIF</w:t>
        </w:r>
      </w:ins>
    </w:p>
    <w:p w14:paraId="73D55D92" w14:textId="77777777" w:rsidR="00B3648E" w:rsidRPr="00B3648E" w:rsidRDefault="00B3648E" w:rsidP="00B3648E">
      <w:pPr>
        <w:rPr>
          <w:ins w:id="501" w:author="aatsay19@outlook.com" w:date="2019-09-20T22:00:00Z"/>
          <w:rFonts w:ascii="Times New Roman" w:hAnsi="Times New Roman" w:cs="Times New Roman"/>
          <w:sz w:val="24"/>
          <w:szCs w:val="24"/>
        </w:rPr>
      </w:pPr>
      <w:ins w:id="502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IF hours % 2 = 0 THEN</w:t>
        </w:r>
      </w:ins>
    </w:p>
    <w:p w14:paraId="5B739137" w14:textId="77777777" w:rsidR="00B3648E" w:rsidRPr="00B3648E" w:rsidRDefault="00B3648E" w:rsidP="00B3648E">
      <w:pPr>
        <w:rPr>
          <w:ins w:id="503" w:author="aatsay19@outlook.com" w:date="2019-09-20T22:00:00Z"/>
          <w:rFonts w:ascii="Times New Roman" w:hAnsi="Times New Roman" w:cs="Times New Roman"/>
          <w:sz w:val="24"/>
          <w:szCs w:val="24"/>
        </w:rPr>
      </w:pPr>
      <w:ins w:id="504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</w:r>
        <w:r w:rsidRPr="00B3648E">
          <w:rPr>
            <w:rFonts w:ascii="Times New Roman" w:hAnsi="Times New Roman" w:cs="Times New Roman"/>
            <w:sz w:val="24"/>
            <w:szCs w:val="24"/>
          </w:rPr>
          <w:tab/>
          <w:t>SET prize TO hat</w:t>
        </w:r>
      </w:ins>
    </w:p>
    <w:p w14:paraId="7B96C976" w14:textId="77777777" w:rsidR="00B3648E" w:rsidRPr="00B3648E" w:rsidRDefault="00B3648E" w:rsidP="00B3648E">
      <w:pPr>
        <w:rPr>
          <w:ins w:id="505" w:author="aatsay19@outlook.com" w:date="2019-09-20T22:00:00Z"/>
          <w:rFonts w:ascii="Times New Roman" w:hAnsi="Times New Roman" w:cs="Times New Roman"/>
          <w:sz w:val="24"/>
          <w:szCs w:val="24"/>
        </w:rPr>
      </w:pPr>
      <w:ins w:id="506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ENDIF</w:t>
        </w:r>
      </w:ins>
    </w:p>
    <w:p w14:paraId="62BBB5F1" w14:textId="77777777" w:rsidR="00B3648E" w:rsidRPr="00B3648E" w:rsidRDefault="00B3648E" w:rsidP="00B3648E">
      <w:pPr>
        <w:rPr>
          <w:ins w:id="507" w:author="aatsay19@outlook.com" w:date="2019-09-20T22:00:00Z"/>
          <w:rFonts w:ascii="Times New Roman" w:hAnsi="Times New Roman" w:cs="Times New Roman"/>
          <w:sz w:val="24"/>
          <w:szCs w:val="24"/>
        </w:rPr>
      </w:pPr>
      <w:ins w:id="508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IF hours % 3 = 0 THEN</w:t>
        </w:r>
      </w:ins>
    </w:p>
    <w:p w14:paraId="563FC4FA" w14:textId="77777777" w:rsidR="00B3648E" w:rsidRPr="00B3648E" w:rsidRDefault="00B3648E" w:rsidP="00B3648E">
      <w:pPr>
        <w:rPr>
          <w:ins w:id="509" w:author="aatsay19@outlook.com" w:date="2019-09-20T22:00:00Z"/>
          <w:rFonts w:ascii="Times New Roman" w:hAnsi="Times New Roman" w:cs="Times New Roman"/>
          <w:sz w:val="24"/>
          <w:szCs w:val="24"/>
        </w:rPr>
      </w:pPr>
      <w:ins w:id="510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</w:r>
        <w:r w:rsidRPr="00B3648E">
          <w:rPr>
            <w:rFonts w:ascii="Times New Roman" w:hAnsi="Times New Roman" w:cs="Times New Roman"/>
            <w:sz w:val="24"/>
            <w:szCs w:val="24"/>
          </w:rPr>
          <w:tab/>
          <w:t>SET prize TO tv</w:t>
        </w:r>
      </w:ins>
    </w:p>
    <w:p w14:paraId="67749045" w14:textId="77777777" w:rsidR="00B3648E" w:rsidRPr="00B3648E" w:rsidRDefault="00B3648E" w:rsidP="00B3648E">
      <w:pPr>
        <w:rPr>
          <w:ins w:id="511" w:author="aatsay19@outlook.com" w:date="2019-09-20T22:00:00Z"/>
          <w:rFonts w:ascii="Times New Roman" w:hAnsi="Times New Roman" w:cs="Times New Roman"/>
          <w:sz w:val="24"/>
          <w:szCs w:val="24"/>
        </w:rPr>
      </w:pPr>
      <w:ins w:id="512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ENDIF</w:t>
        </w:r>
      </w:ins>
    </w:p>
    <w:p w14:paraId="7DCFA504" w14:textId="77777777" w:rsidR="00B3648E" w:rsidRPr="00B3648E" w:rsidRDefault="00B3648E" w:rsidP="00B3648E">
      <w:pPr>
        <w:rPr>
          <w:ins w:id="513" w:author="aatsay19@outlook.com" w:date="2019-09-20T22:00:00Z"/>
          <w:rFonts w:ascii="Times New Roman" w:hAnsi="Times New Roman" w:cs="Times New Roman"/>
          <w:sz w:val="24"/>
          <w:szCs w:val="24"/>
        </w:rPr>
      </w:pPr>
      <w:ins w:id="514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IF hours % 2 = 0 AND hours % 3 = 0 THEN</w:t>
        </w:r>
      </w:ins>
    </w:p>
    <w:p w14:paraId="21FA979F" w14:textId="77777777" w:rsidR="00B3648E" w:rsidRPr="00B3648E" w:rsidRDefault="00B3648E" w:rsidP="00B3648E">
      <w:pPr>
        <w:rPr>
          <w:ins w:id="515" w:author="aatsay19@outlook.com" w:date="2019-09-20T22:00:00Z"/>
          <w:rFonts w:ascii="Times New Roman" w:hAnsi="Times New Roman" w:cs="Times New Roman"/>
          <w:sz w:val="24"/>
          <w:szCs w:val="24"/>
        </w:rPr>
      </w:pPr>
      <w:ins w:id="516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</w:r>
        <w:r w:rsidRPr="00B3648E">
          <w:rPr>
            <w:rFonts w:ascii="Times New Roman" w:hAnsi="Times New Roman" w:cs="Times New Roman"/>
            <w:sz w:val="24"/>
            <w:szCs w:val="24"/>
          </w:rPr>
          <w:tab/>
          <w:t>SET prize TO hat and tv</w:t>
        </w:r>
      </w:ins>
    </w:p>
    <w:p w14:paraId="25976A55" w14:textId="77777777" w:rsidR="00B3648E" w:rsidRPr="00B3648E" w:rsidRDefault="00B3648E" w:rsidP="00B3648E">
      <w:pPr>
        <w:rPr>
          <w:ins w:id="517" w:author="aatsay19@outlook.com" w:date="2019-09-20T22:00:00Z"/>
          <w:rFonts w:ascii="Times New Roman" w:hAnsi="Times New Roman" w:cs="Times New Roman"/>
          <w:sz w:val="24"/>
          <w:szCs w:val="24"/>
        </w:rPr>
      </w:pPr>
      <w:ins w:id="518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ENDIF</w:t>
        </w:r>
      </w:ins>
    </w:p>
    <w:p w14:paraId="3CD701DE" w14:textId="77777777" w:rsidR="00B3648E" w:rsidRPr="00B3648E" w:rsidRDefault="00B3648E" w:rsidP="00B3648E">
      <w:pPr>
        <w:rPr>
          <w:ins w:id="519" w:author="aatsay19@outlook.com" w:date="2019-09-20T22:00:00Z"/>
          <w:rFonts w:ascii="Times New Roman" w:hAnsi="Times New Roman" w:cs="Times New Roman"/>
          <w:sz w:val="24"/>
          <w:szCs w:val="24"/>
        </w:rPr>
      </w:pPr>
      <w:ins w:id="520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 xml:space="preserve">IF (hours </w:t>
        </w:r>
      </w:ins>
      <w:ins w:id="521" w:author="aatsay19@outlook.com" w:date="2019-09-20T22:48:00Z">
        <w:r>
          <w:rPr>
            <w:rFonts w:ascii="Times New Roman" w:hAnsi="Times New Roman" w:cs="Times New Roman"/>
            <w:sz w:val="24"/>
            <w:szCs w:val="24"/>
          </w:rPr>
          <w:t>+ 1</w:t>
        </w:r>
      </w:ins>
      <w:ins w:id="522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) % 10 = 0 AND hours % 3 = 0 THEN</w:t>
        </w:r>
      </w:ins>
    </w:p>
    <w:p w14:paraId="1F6F63F6" w14:textId="77777777" w:rsidR="00B3648E" w:rsidRPr="00B3648E" w:rsidRDefault="00B3648E" w:rsidP="00B3648E">
      <w:pPr>
        <w:rPr>
          <w:ins w:id="523" w:author="aatsay19@outlook.com" w:date="2019-09-20T22:00:00Z"/>
          <w:rFonts w:ascii="Times New Roman" w:hAnsi="Times New Roman" w:cs="Times New Roman"/>
          <w:sz w:val="24"/>
          <w:szCs w:val="24"/>
        </w:rPr>
      </w:pPr>
      <w:ins w:id="524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</w:r>
        <w:r w:rsidRPr="00B3648E">
          <w:rPr>
            <w:rFonts w:ascii="Times New Roman" w:hAnsi="Times New Roman" w:cs="Times New Roman"/>
            <w:sz w:val="24"/>
            <w:szCs w:val="24"/>
          </w:rPr>
          <w:tab/>
          <w:t>SET prize TO laptop and tv</w:t>
        </w:r>
      </w:ins>
    </w:p>
    <w:p w14:paraId="0F5AA4B2" w14:textId="77777777" w:rsidR="00B3648E" w:rsidRPr="00B3648E" w:rsidRDefault="00B3648E" w:rsidP="009049BA">
      <w:pPr>
        <w:rPr>
          <w:ins w:id="525" w:author="aatsay19@outlook.com" w:date="2019-09-20T22:00:00Z"/>
          <w:rFonts w:ascii="Times New Roman" w:hAnsi="Times New Roman" w:cs="Times New Roman"/>
          <w:sz w:val="24"/>
          <w:szCs w:val="24"/>
        </w:rPr>
      </w:pPr>
      <w:ins w:id="526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lastRenderedPageBreak/>
          <w:tab/>
          <w:t>ENDIF</w:t>
        </w:r>
      </w:ins>
    </w:p>
    <w:p w14:paraId="236CE95A" w14:textId="77777777" w:rsidR="00B3648E" w:rsidRPr="00B3648E" w:rsidRDefault="00B3648E" w:rsidP="00B3648E">
      <w:pPr>
        <w:rPr>
          <w:ins w:id="527" w:author="aatsay19@outlook.com" w:date="2019-09-20T22:00:00Z"/>
          <w:rFonts w:ascii="Times New Roman" w:hAnsi="Times New Roman" w:cs="Times New Roman"/>
          <w:sz w:val="24"/>
          <w:szCs w:val="24"/>
        </w:rPr>
      </w:pPr>
      <w:ins w:id="528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 xml:space="preserve">IF (hours </w:t>
        </w:r>
      </w:ins>
      <w:ins w:id="529" w:author="aatsay19@outlook.com" w:date="2019-09-20T22:48:00Z">
        <w:r>
          <w:rPr>
            <w:rFonts w:ascii="Times New Roman" w:hAnsi="Times New Roman" w:cs="Times New Roman"/>
            <w:sz w:val="24"/>
            <w:szCs w:val="24"/>
          </w:rPr>
          <w:t>+ 1</w:t>
        </w:r>
      </w:ins>
      <w:ins w:id="530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 xml:space="preserve">) % </w:t>
        </w:r>
        <w:proofErr w:type="gramStart"/>
        <w:r w:rsidRPr="00B3648E">
          <w:rPr>
            <w:rFonts w:ascii="Times New Roman" w:hAnsi="Times New Roman" w:cs="Times New Roman"/>
            <w:sz w:val="24"/>
            <w:szCs w:val="24"/>
          </w:rPr>
          <w:t>10 !</w:t>
        </w:r>
        <w:proofErr w:type="gramEnd"/>
        <w:r w:rsidRPr="00B3648E">
          <w:rPr>
            <w:rFonts w:ascii="Times New Roman" w:hAnsi="Times New Roman" w:cs="Times New Roman"/>
            <w:sz w:val="24"/>
            <w:szCs w:val="24"/>
          </w:rPr>
          <w:t>= 0 AND hours % 2 != 0 AND hours % 3 != 0 THEN</w:t>
        </w:r>
      </w:ins>
    </w:p>
    <w:p w14:paraId="2440ED60" w14:textId="77777777" w:rsidR="00B3648E" w:rsidRPr="00B3648E" w:rsidRDefault="00B3648E" w:rsidP="00B3648E">
      <w:pPr>
        <w:rPr>
          <w:ins w:id="531" w:author="aatsay19@outlook.com" w:date="2019-09-20T22:00:00Z"/>
          <w:rFonts w:ascii="Times New Roman" w:hAnsi="Times New Roman" w:cs="Times New Roman"/>
          <w:sz w:val="24"/>
          <w:szCs w:val="24"/>
        </w:rPr>
      </w:pPr>
      <w:ins w:id="532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</w:r>
        <w:r w:rsidRPr="00B3648E">
          <w:rPr>
            <w:rFonts w:ascii="Times New Roman" w:hAnsi="Times New Roman" w:cs="Times New Roman"/>
            <w:sz w:val="24"/>
            <w:szCs w:val="24"/>
          </w:rPr>
          <w:tab/>
          <w:t>SET prize TO nothing</w:t>
        </w:r>
      </w:ins>
    </w:p>
    <w:p w14:paraId="69DF40E2" w14:textId="77777777" w:rsidR="00B3648E" w:rsidRPr="00B3648E" w:rsidRDefault="00B3648E" w:rsidP="00B3648E">
      <w:pPr>
        <w:rPr>
          <w:ins w:id="533" w:author="aatsay19@outlook.com" w:date="2019-09-20T22:00:00Z"/>
          <w:rFonts w:ascii="Times New Roman" w:hAnsi="Times New Roman" w:cs="Times New Roman"/>
          <w:sz w:val="24"/>
          <w:szCs w:val="24"/>
        </w:rPr>
      </w:pPr>
      <w:ins w:id="534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ENDIF</w:t>
        </w:r>
      </w:ins>
    </w:p>
    <w:p w14:paraId="34C9031B" w14:textId="77777777" w:rsidR="00B3648E" w:rsidRPr="00B3648E" w:rsidRDefault="00B3648E" w:rsidP="00B3648E">
      <w:pPr>
        <w:rPr>
          <w:ins w:id="535" w:author="aatsay19@outlook.com" w:date="2019-09-20T22:00:00Z"/>
          <w:rFonts w:ascii="Times New Roman" w:hAnsi="Times New Roman" w:cs="Times New Roman"/>
          <w:sz w:val="24"/>
          <w:szCs w:val="24"/>
        </w:rPr>
      </w:pPr>
      <w:ins w:id="536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ELSE</w:t>
        </w:r>
      </w:ins>
    </w:p>
    <w:p w14:paraId="1E88F6F5" w14:textId="77777777" w:rsidR="00B3648E" w:rsidRPr="00B3648E" w:rsidRDefault="00B3648E" w:rsidP="00B3648E">
      <w:pPr>
        <w:rPr>
          <w:ins w:id="537" w:author="aatsay19@outlook.com" w:date="2019-09-20T22:00:00Z"/>
          <w:rFonts w:ascii="Times New Roman" w:hAnsi="Times New Roman" w:cs="Times New Roman"/>
          <w:sz w:val="24"/>
          <w:szCs w:val="24"/>
        </w:rPr>
      </w:pPr>
      <w:ins w:id="538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ab/>
          <w:t>SET prize TO cat</w:t>
        </w:r>
      </w:ins>
    </w:p>
    <w:p w14:paraId="0776C7CF" w14:textId="77777777" w:rsidR="00B3648E" w:rsidRPr="00B3648E" w:rsidRDefault="00B3648E" w:rsidP="00B3648E">
      <w:pPr>
        <w:rPr>
          <w:ins w:id="539" w:author="aatsay19@outlook.com" w:date="2019-09-20T22:00:00Z"/>
          <w:rFonts w:ascii="Times New Roman" w:hAnsi="Times New Roman" w:cs="Times New Roman"/>
          <w:sz w:val="24"/>
          <w:szCs w:val="24"/>
        </w:rPr>
      </w:pPr>
      <w:ins w:id="540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ENDIF</w:t>
        </w:r>
      </w:ins>
    </w:p>
    <w:p w14:paraId="72DC0984" w14:textId="77777777" w:rsidR="00B3648E" w:rsidRPr="00B3648E" w:rsidRDefault="00B3648E" w:rsidP="00B3648E">
      <w:pPr>
        <w:rPr>
          <w:ins w:id="541" w:author="aatsay19@outlook.com" w:date="2019-09-20T21:59:00Z"/>
          <w:rFonts w:ascii="Times New Roman" w:hAnsi="Times New Roman" w:cs="Times New Roman"/>
          <w:sz w:val="24"/>
          <w:szCs w:val="24"/>
          <w:rPrChange w:id="542" w:author="aatsay19@outlook.com" w:date="2019-09-20T22:00:00Z">
            <w:rPr>
              <w:ins w:id="543" w:author="aatsay19@outlook.com" w:date="2019-09-20T21:59:00Z"/>
            </w:rPr>
          </w:rPrChange>
        </w:rPr>
        <w:pPrChange w:id="544" w:author="aatsay19@outlook.com" w:date="2019-09-20T22:0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545" w:author="aatsay19@outlook.com" w:date="2019-09-20T22:00:00Z">
        <w:r w:rsidRPr="00B3648E">
          <w:rPr>
            <w:rFonts w:ascii="Times New Roman" w:hAnsi="Times New Roman" w:cs="Times New Roman"/>
            <w:sz w:val="24"/>
            <w:szCs w:val="24"/>
          </w:rPr>
          <w:t>DISPLAY prize</w:t>
        </w:r>
      </w:ins>
    </w:p>
    <w:p w14:paraId="7E660B6E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546" w:author="aatsay19@outlook.com" w:date="2019-09-20T22:45:00Z"/>
          <w:rFonts w:ascii="Times New Roman" w:hAnsi="Times New Roman" w:cs="Times New Roman"/>
          <w:sz w:val="24"/>
          <w:szCs w:val="24"/>
        </w:rPr>
      </w:pPr>
      <w:ins w:id="547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Test cases: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648E" w14:paraId="74926896" w14:textId="77777777" w:rsidTr="00B3648E">
        <w:trPr>
          <w:ins w:id="548" w:author="aatsay19@outlook.com" w:date="2019-09-20T22:46:00Z"/>
        </w:trPr>
        <w:tc>
          <w:tcPr>
            <w:tcW w:w="4675" w:type="dxa"/>
          </w:tcPr>
          <w:p w14:paraId="2BD16C2E" w14:textId="77777777" w:rsidR="00B3648E" w:rsidRPr="00B3648E" w:rsidRDefault="00B3648E" w:rsidP="00B3648E">
            <w:pPr>
              <w:jc w:val="center"/>
              <w:rPr>
                <w:ins w:id="549" w:author="aatsay19@outlook.com" w:date="2019-09-20T22:46:00Z"/>
                <w:rFonts w:ascii="Times New Roman" w:hAnsi="Times New Roman" w:cs="Times New Roman"/>
                <w:b/>
                <w:bCs/>
                <w:sz w:val="24"/>
                <w:szCs w:val="24"/>
                <w:rPrChange w:id="550" w:author="aatsay19@outlook.com" w:date="2019-09-20T22:46:00Z">
                  <w:rPr>
                    <w:ins w:id="551" w:author="aatsay19@outlook.com" w:date="2019-09-20T22:46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52" w:author="aatsay19@outlook.com" w:date="2019-09-20T22:46:00Z">
                <w:pPr/>
              </w:pPrChange>
            </w:pPr>
            <w:ins w:id="553" w:author="aatsay19@outlook.com" w:date="2019-09-20T22:46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hours</w:t>
              </w:r>
            </w:ins>
          </w:p>
        </w:tc>
        <w:tc>
          <w:tcPr>
            <w:tcW w:w="4675" w:type="dxa"/>
          </w:tcPr>
          <w:p w14:paraId="1C2FE5DF" w14:textId="77777777" w:rsidR="00B3648E" w:rsidRPr="00B3648E" w:rsidRDefault="00B3648E" w:rsidP="00B3648E">
            <w:pPr>
              <w:jc w:val="center"/>
              <w:rPr>
                <w:ins w:id="554" w:author="aatsay19@outlook.com" w:date="2019-09-20T22:46:00Z"/>
                <w:rFonts w:ascii="Times New Roman" w:hAnsi="Times New Roman" w:cs="Times New Roman"/>
                <w:b/>
                <w:bCs/>
                <w:sz w:val="24"/>
                <w:szCs w:val="24"/>
                <w:rPrChange w:id="555" w:author="aatsay19@outlook.com" w:date="2019-09-20T22:46:00Z">
                  <w:rPr>
                    <w:ins w:id="556" w:author="aatsay19@outlook.com" w:date="2019-09-20T22:46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557" w:author="aatsay19@outlook.com" w:date="2019-09-20T22:46:00Z">
                <w:pPr/>
              </w:pPrChange>
            </w:pPr>
            <w:ins w:id="558" w:author="aatsay19@outlook.com" w:date="2019-09-20T22:46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</w:t>
              </w:r>
              <w:r w:rsidRPr="00B3648E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rPrChange w:id="559" w:author="aatsay19@outlook.com" w:date="2019-09-20T22:4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rize</w:t>
              </w:r>
            </w:ins>
          </w:p>
        </w:tc>
      </w:tr>
      <w:tr w:rsidR="00B3648E" w14:paraId="1C0944D7" w14:textId="77777777" w:rsidTr="00B3648E">
        <w:trPr>
          <w:ins w:id="560" w:author="aatsay19@outlook.com" w:date="2019-09-20T22:46:00Z"/>
        </w:trPr>
        <w:tc>
          <w:tcPr>
            <w:tcW w:w="4675" w:type="dxa"/>
          </w:tcPr>
          <w:p w14:paraId="2FC334C2" w14:textId="77777777" w:rsidR="00B3648E" w:rsidRDefault="00B3648E" w:rsidP="00B3648E">
            <w:pPr>
              <w:jc w:val="center"/>
              <w:rPr>
                <w:ins w:id="561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62" w:author="aatsay19@outlook.com" w:date="2019-09-20T22:46:00Z">
                <w:pPr/>
              </w:pPrChange>
            </w:pPr>
            <w:ins w:id="563" w:author="aatsay19@outlook.com" w:date="2019-09-20T2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-2</w:t>
              </w:r>
            </w:ins>
          </w:p>
        </w:tc>
        <w:tc>
          <w:tcPr>
            <w:tcW w:w="4675" w:type="dxa"/>
          </w:tcPr>
          <w:p w14:paraId="6ECBD077" w14:textId="77777777" w:rsidR="00B3648E" w:rsidRDefault="00B3648E" w:rsidP="00B3648E">
            <w:pPr>
              <w:jc w:val="center"/>
              <w:rPr>
                <w:ins w:id="564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65" w:author="aatsay19@outlook.com" w:date="2019-09-20T22:46:00Z">
                <w:pPr/>
              </w:pPrChange>
            </w:pPr>
            <w:ins w:id="566" w:author="aatsay19@outlook.com" w:date="2019-09-20T2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ERROR</w:t>
              </w:r>
            </w:ins>
          </w:p>
        </w:tc>
      </w:tr>
      <w:tr w:rsidR="00B3648E" w14:paraId="6D6BA690" w14:textId="77777777" w:rsidTr="00B3648E">
        <w:trPr>
          <w:ins w:id="567" w:author="aatsay19@outlook.com" w:date="2019-09-20T22:46:00Z"/>
        </w:trPr>
        <w:tc>
          <w:tcPr>
            <w:tcW w:w="4675" w:type="dxa"/>
          </w:tcPr>
          <w:p w14:paraId="2AA2BD41" w14:textId="77777777" w:rsidR="00B3648E" w:rsidRDefault="00B3648E" w:rsidP="00B3648E">
            <w:pPr>
              <w:jc w:val="center"/>
              <w:rPr>
                <w:ins w:id="568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69" w:author="aatsay19@outlook.com" w:date="2019-09-20T22:46:00Z">
                <w:pPr/>
              </w:pPrChange>
            </w:pPr>
            <w:ins w:id="570" w:author="aatsay19@outlook.com" w:date="2019-09-20T2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675" w:type="dxa"/>
          </w:tcPr>
          <w:p w14:paraId="40433597" w14:textId="77777777" w:rsidR="00B3648E" w:rsidRDefault="00B3648E" w:rsidP="00B3648E">
            <w:pPr>
              <w:jc w:val="center"/>
              <w:rPr>
                <w:ins w:id="571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72" w:author="aatsay19@outlook.com" w:date="2019-09-20T22:46:00Z">
                <w:pPr/>
              </w:pPrChange>
            </w:pPr>
            <w:ins w:id="573" w:author="aatsay19@outlook.com" w:date="2019-09-20T2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nothing</w:t>
              </w:r>
            </w:ins>
          </w:p>
        </w:tc>
      </w:tr>
      <w:tr w:rsidR="00B3648E" w14:paraId="0D909CE6" w14:textId="77777777" w:rsidTr="00B3648E">
        <w:trPr>
          <w:ins w:id="574" w:author="aatsay19@outlook.com" w:date="2019-09-20T22:46:00Z"/>
        </w:trPr>
        <w:tc>
          <w:tcPr>
            <w:tcW w:w="4675" w:type="dxa"/>
          </w:tcPr>
          <w:p w14:paraId="55E1D1CE" w14:textId="77777777" w:rsidR="00B3648E" w:rsidRDefault="00B3648E" w:rsidP="00B3648E">
            <w:pPr>
              <w:jc w:val="center"/>
              <w:rPr>
                <w:ins w:id="575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76" w:author="aatsay19@outlook.com" w:date="2019-09-20T22:46:00Z">
                <w:pPr/>
              </w:pPrChange>
            </w:pPr>
            <w:ins w:id="577" w:author="aatsay19@outlook.com" w:date="2019-09-20T2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</w:p>
        </w:tc>
        <w:tc>
          <w:tcPr>
            <w:tcW w:w="4675" w:type="dxa"/>
          </w:tcPr>
          <w:p w14:paraId="533AB077" w14:textId="77777777" w:rsidR="00B3648E" w:rsidRDefault="00B3648E" w:rsidP="00B3648E">
            <w:pPr>
              <w:jc w:val="center"/>
              <w:rPr>
                <w:ins w:id="578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79" w:author="aatsay19@outlook.com" w:date="2019-09-20T22:46:00Z">
                <w:pPr/>
              </w:pPrChange>
            </w:pPr>
            <w:ins w:id="580" w:author="aatsay19@outlook.com" w:date="2019-09-20T22:46:00Z">
              <w:r>
                <w:rPr>
                  <w:rFonts w:ascii="Times New Roman" w:hAnsi="Times New Roman" w:cs="Times New Roman"/>
                  <w:sz w:val="24"/>
                  <w:szCs w:val="24"/>
                </w:rPr>
                <w:t>shirt</w:t>
              </w:r>
            </w:ins>
          </w:p>
        </w:tc>
      </w:tr>
      <w:tr w:rsidR="00B3648E" w14:paraId="2A775113" w14:textId="77777777" w:rsidTr="00B3648E">
        <w:trPr>
          <w:ins w:id="581" w:author="aatsay19@outlook.com" w:date="2019-09-20T22:46:00Z"/>
        </w:trPr>
        <w:tc>
          <w:tcPr>
            <w:tcW w:w="4675" w:type="dxa"/>
          </w:tcPr>
          <w:p w14:paraId="7FDFEAF5" w14:textId="77777777" w:rsidR="00B3648E" w:rsidRDefault="00B3648E" w:rsidP="00B3648E">
            <w:pPr>
              <w:jc w:val="center"/>
              <w:rPr>
                <w:ins w:id="582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83" w:author="aatsay19@outlook.com" w:date="2019-09-20T22:46:00Z">
                <w:pPr/>
              </w:pPrChange>
            </w:pPr>
            <w:ins w:id="584" w:author="aatsay19@outlook.com" w:date="2019-09-20T2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</w:t>
              </w:r>
            </w:ins>
          </w:p>
        </w:tc>
        <w:tc>
          <w:tcPr>
            <w:tcW w:w="4675" w:type="dxa"/>
          </w:tcPr>
          <w:p w14:paraId="4C45BD2D" w14:textId="77777777" w:rsidR="00B3648E" w:rsidRDefault="00B3648E" w:rsidP="00B3648E">
            <w:pPr>
              <w:jc w:val="center"/>
              <w:rPr>
                <w:ins w:id="585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86" w:author="aatsay19@outlook.com" w:date="2019-09-20T22:46:00Z">
                <w:pPr/>
              </w:pPrChange>
            </w:pPr>
            <w:ins w:id="587" w:author="aatsay19@outlook.com" w:date="2019-09-20T2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laptop</w:t>
              </w:r>
            </w:ins>
          </w:p>
        </w:tc>
      </w:tr>
      <w:tr w:rsidR="00B3648E" w14:paraId="0B316C87" w14:textId="77777777" w:rsidTr="00B3648E">
        <w:trPr>
          <w:ins w:id="588" w:author="aatsay19@outlook.com" w:date="2019-09-20T22:46:00Z"/>
        </w:trPr>
        <w:tc>
          <w:tcPr>
            <w:tcW w:w="4675" w:type="dxa"/>
          </w:tcPr>
          <w:p w14:paraId="3E6E04B1" w14:textId="77777777" w:rsidR="00B3648E" w:rsidRDefault="00B3648E" w:rsidP="00B3648E">
            <w:pPr>
              <w:jc w:val="center"/>
              <w:rPr>
                <w:ins w:id="589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90" w:author="aatsay19@outlook.com" w:date="2019-09-20T22:46:00Z">
                <w:pPr/>
              </w:pPrChange>
            </w:pPr>
            <w:ins w:id="591" w:author="aatsay19@outlook.com" w:date="2019-09-20T2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8</w:t>
              </w:r>
            </w:ins>
          </w:p>
        </w:tc>
        <w:tc>
          <w:tcPr>
            <w:tcW w:w="4675" w:type="dxa"/>
          </w:tcPr>
          <w:p w14:paraId="1DB6DC62" w14:textId="77777777" w:rsidR="00B3648E" w:rsidRDefault="00B3648E" w:rsidP="00B3648E">
            <w:pPr>
              <w:jc w:val="center"/>
              <w:rPr>
                <w:ins w:id="592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93" w:author="aatsay19@outlook.com" w:date="2019-09-20T22:46:00Z">
                <w:pPr/>
              </w:pPrChange>
            </w:pPr>
            <w:ins w:id="594" w:author="aatsay19@outlook.com" w:date="2019-09-20T2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hat</w:t>
              </w:r>
            </w:ins>
          </w:p>
        </w:tc>
      </w:tr>
      <w:tr w:rsidR="00B3648E" w14:paraId="418E86AE" w14:textId="77777777" w:rsidTr="00B3648E">
        <w:trPr>
          <w:ins w:id="595" w:author="aatsay19@outlook.com" w:date="2019-09-20T22:46:00Z"/>
        </w:trPr>
        <w:tc>
          <w:tcPr>
            <w:tcW w:w="4675" w:type="dxa"/>
          </w:tcPr>
          <w:p w14:paraId="021D311E" w14:textId="77777777" w:rsidR="00B3648E" w:rsidRDefault="00B3648E" w:rsidP="00B3648E">
            <w:pPr>
              <w:jc w:val="center"/>
              <w:rPr>
                <w:ins w:id="596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597" w:author="aatsay19@outlook.com" w:date="2019-09-20T22:46:00Z">
                <w:pPr/>
              </w:pPrChange>
            </w:pPr>
            <w:ins w:id="598" w:author="aatsay19@outlook.com" w:date="2019-09-20T2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15</w:t>
              </w:r>
            </w:ins>
          </w:p>
        </w:tc>
        <w:tc>
          <w:tcPr>
            <w:tcW w:w="4675" w:type="dxa"/>
          </w:tcPr>
          <w:p w14:paraId="34F1F69C" w14:textId="77777777" w:rsidR="00B3648E" w:rsidRDefault="00B3648E" w:rsidP="00B3648E">
            <w:pPr>
              <w:jc w:val="center"/>
              <w:rPr>
                <w:ins w:id="599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600" w:author="aatsay19@outlook.com" w:date="2019-09-20T22:46:00Z">
                <w:pPr/>
              </w:pPrChange>
            </w:pPr>
            <w:ins w:id="601" w:author="aatsay19@outlook.com" w:date="2019-09-20T22:47:00Z">
              <w:r>
                <w:rPr>
                  <w:rFonts w:ascii="Times New Roman" w:hAnsi="Times New Roman" w:cs="Times New Roman"/>
                  <w:sz w:val="24"/>
                  <w:szCs w:val="24"/>
                </w:rPr>
                <w:t>tv</w:t>
              </w:r>
            </w:ins>
          </w:p>
        </w:tc>
      </w:tr>
      <w:tr w:rsidR="00B3648E" w14:paraId="0A93FA56" w14:textId="77777777" w:rsidTr="00B3648E">
        <w:trPr>
          <w:ins w:id="602" w:author="aatsay19@outlook.com" w:date="2019-09-20T22:46:00Z"/>
        </w:trPr>
        <w:tc>
          <w:tcPr>
            <w:tcW w:w="4675" w:type="dxa"/>
          </w:tcPr>
          <w:p w14:paraId="13D1A10C" w14:textId="77777777" w:rsidR="00B3648E" w:rsidRDefault="00B3648E" w:rsidP="00B3648E">
            <w:pPr>
              <w:jc w:val="center"/>
              <w:rPr>
                <w:ins w:id="603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604" w:author="aatsay19@outlook.com" w:date="2019-09-20T22:46:00Z">
                <w:pPr/>
              </w:pPrChange>
            </w:pPr>
            <w:ins w:id="605" w:author="aatsay19@outlook.com" w:date="2019-09-20T22:48:00Z">
              <w:r>
                <w:rPr>
                  <w:rFonts w:ascii="Times New Roman" w:hAnsi="Times New Roman" w:cs="Times New Roman"/>
                  <w:sz w:val="24"/>
                  <w:szCs w:val="24"/>
                </w:rPr>
                <w:t>9</w:t>
              </w:r>
            </w:ins>
          </w:p>
        </w:tc>
        <w:tc>
          <w:tcPr>
            <w:tcW w:w="4675" w:type="dxa"/>
          </w:tcPr>
          <w:p w14:paraId="6C1C090C" w14:textId="77777777" w:rsidR="00B3648E" w:rsidRDefault="00B3648E" w:rsidP="00B3648E">
            <w:pPr>
              <w:jc w:val="center"/>
              <w:rPr>
                <w:ins w:id="606" w:author="aatsay19@outlook.com" w:date="2019-09-20T22:46:00Z"/>
                <w:rFonts w:ascii="Times New Roman" w:hAnsi="Times New Roman" w:cs="Times New Roman"/>
                <w:sz w:val="24"/>
                <w:szCs w:val="24"/>
              </w:rPr>
              <w:pPrChange w:id="607" w:author="aatsay19@outlook.com" w:date="2019-09-20T22:46:00Z">
                <w:pPr/>
              </w:pPrChange>
            </w:pPr>
            <w:ins w:id="608" w:author="aatsay19@outlook.com" w:date="2019-09-20T22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laptop and tv</w:t>
              </w:r>
            </w:ins>
          </w:p>
        </w:tc>
      </w:tr>
      <w:tr w:rsidR="00B3648E" w14:paraId="62575E72" w14:textId="77777777" w:rsidTr="00B3648E">
        <w:trPr>
          <w:ins w:id="609" w:author="aatsay19@outlook.com" w:date="2019-09-20T22:49:00Z"/>
        </w:trPr>
        <w:tc>
          <w:tcPr>
            <w:tcW w:w="4675" w:type="dxa"/>
          </w:tcPr>
          <w:p w14:paraId="69F77B26" w14:textId="77777777" w:rsidR="00B3648E" w:rsidRDefault="00B3648E" w:rsidP="00B3648E">
            <w:pPr>
              <w:jc w:val="center"/>
              <w:rPr>
                <w:ins w:id="610" w:author="aatsay19@outlook.com" w:date="2019-09-20T22:49:00Z"/>
                <w:rFonts w:ascii="Times New Roman" w:hAnsi="Times New Roman" w:cs="Times New Roman"/>
                <w:sz w:val="24"/>
                <w:szCs w:val="24"/>
              </w:rPr>
            </w:pPr>
            <w:ins w:id="611" w:author="aatsay19@outlook.com" w:date="2019-09-20T22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ins>
          </w:p>
        </w:tc>
        <w:tc>
          <w:tcPr>
            <w:tcW w:w="4675" w:type="dxa"/>
          </w:tcPr>
          <w:p w14:paraId="563C4CB3" w14:textId="77777777" w:rsidR="00B3648E" w:rsidRDefault="00B3648E" w:rsidP="00B3648E">
            <w:pPr>
              <w:jc w:val="center"/>
              <w:rPr>
                <w:ins w:id="612" w:author="aatsay19@outlook.com" w:date="2019-09-20T22:49:00Z"/>
                <w:rFonts w:ascii="Times New Roman" w:hAnsi="Times New Roman" w:cs="Times New Roman"/>
                <w:sz w:val="24"/>
                <w:szCs w:val="24"/>
              </w:rPr>
            </w:pPr>
            <w:ins w:id="613" w:author="aatsay19@outlook.com" w:date="2019-09-20T22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hat and tv</w:t>
              </w:r>
            </w:ins>
          </w:p>
        </w:tc>
      </w:tr>
      <w:tr w:rsidR="00B3648E" w14:paraId="1FA35256" w14:textId="77777777" w:rsidTr="00B3648E">
        <w:trPr>
          <w:ins w:id="614" w:author="aatsay19@outlook.com" w:date="2019-09-20T22:49:00Z"/>
        </w:trPr>
        <w:tc>
          <w:tcPr>
            <w:tcW w:w="4675" w:type="dxa"/>
          </w:tcPr>
          <w:p w14:paraId="4CCF1913" w14:textId="77777777" w:rsidR="00B3648E" w:rsidRDefault="00B3648E" w:rsidP="00B3648E">
            <w:pPr>
              <w:jc w:val="center"/>
              <w:rPr>
                <w:ins w:id="615" w:author="aatsay19@outlook.com" w:date="2019-09-20T22:49:00Z"/>
                <w:rFonts w:ascii="Times New Roman" w:hAnsi="Times New Roman" w:cs="Times New Roman"/>
                <w:sz w:val="24"/>
                <w:szCs w:val="24"/>
              </w:rPr>
            </w:pPr>
            <w:ins w:id="616" w:author="aatsay19@outlook.com" w:date="2019-09-20T22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</w:p>
        </w:tc>
        <w:tc>
          <w:tcPr>
            <w:tcW w:w="4675" w:type="dxa"/>
          </w:tcPr>
          <w:p w14:paraId="4001C9B1" w14:textId="77777777" w:rsidR="00B3648E" w:rsidRDefault="00B3648E" w:rsidP="00B3648E">
            <w:pPr>
              <w:jc w:val="center"/>
              <w:rPr>
                <w:ins w:id="617" w:author="aatsay19@outlook.com" w:date="2019-09-20T22:49:00Z"/>
                <w:rFonts w:ascii="Times New Roman" w:hAnsi="Times New Roman" w:cs="Times New Roman"/>
                <w:sz w:val="24"/>
                <w:szCs w:val="24"/>
              </w:rPr>
            </w:pPr>
            <w:ins w:id="618" w:author="aatsay19@outlook.com" w:date="2019-09-20T22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n</w:t>
              </w:r>
            </w:ins>
            <w:ins w:id="619" w:author="aatsay19@outlook.com" w:date="2019-09-20T22:49:00Z">
              <w:r>
                <w:rPr>
                  <w:rFonts w:ascii="Times New Roman" w:hAnsi="Times New Roman" w:cs="Times New Roman"/>
                  <w:sz w:val="24"/>
                  <w:szCs w:val="24"/>
                </w:rPr>
                <w:t>othing</w:t>
              </w:r>
            </w:ins>
          </w:p>
        </w:tc>
      </w:tr>
      <w:tr w:rsidR="00B3648E" w14:paraId="6C3BB268" w14:textId="77777777" w:rsidTr="00B3648E">
        <w:trPr>
          <w:ins w:id="620" w:author="aatsay19@outlook.com" w:date="2019-09-20T22:50:00Z"/>
        </w:trPr>
        <w:tc>
          <w:tcPr>
            <w:tcW w:w="4675" w:type="dxa"/>
          </w:tcPr>
          <w:p w14:paraId="579A6836" w14:textId="77777777" w:rsidR="00B3648E" w:rsidRDefault="00B3648E" w:rsidP="00B3648E">
            <w:pPr>
              <w:jc w:val="center"/>
              <w:rPr>
                <w:ins w:id="621" w:author="aatsay19@outlook.com" w:date="2019-09-20T22:50:00Z"/>
                <w:rFonts w:ascii="Times New Roman" w:hAnsi="Times New Roman" w:cs="Times New Roman"/>
                <w:sz w:val="24"/>
                <w:szCs w:val="24"/>
              </w:rPr>
            </w:pPr>
            <w:ins w:id="622" w:author="aatsay19@outlook.com" w:date="2019-09-20T22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561</w:t>
              </w:r>
            </w:ins>
          </w:p>
        </w:tc>
        <w:tc>
          <w:tcPr>
            <w:tcW w:w="4675" w:type="dxa"/>
          </w:tcPr>
          <w:p w14:paraId="599CB795" w14:textId="77777777" w:rsidR="00B3648E" w:rsidRDefault="00B3648E" w:rsidP="00B3648E">
            <w:pPr>
              <w:jc w:val="center"/>
              <w:rPr>
                <w:ins w:id="623" w:author="aatsay19@outlook.com" w:date="2019-09-20T22:50:00Z"/>
                <w:rFonts w:ascii="Times New Roman" w:hAnsi="Times New Roman" w:cs="Times New Roman"/>
                <w:sz w:val="24"/>
                <w:szCs w:val="24"/>
              </w:rPr>
            </w:pPr>
            <w:ins w:id="624" w:author="aatsay19@outlook.com" w:date="2019-09-20T22:50:00Z">
              <w:r>
                <w:rPr>
                  <w:rFonts w:ascii="Times New Roman" w:hAnsi="Times New Roman" w:cs="Times New Roman"/>
                  <w:sz w:val="24"/>
                  <w:szCs w:val="24"/>
                </w:rPr>
                <w:t>cat</w:t>
              </w:r>
            </w:ins>
          </w:p>
        </w:tc>
      </w:tr>
    </w:tbl>
    <w:p w14:paraId="49383378" w14:textId="77777777" w:rsidR="00B3648E" w:rsidRPr="00B3648E" w:rsidRDefault="00B3648E" w:rsidP="00B3648E">
      <w:pPr>
        <w:rPr>
          <w:ins w:id="625" w:author="aatsay19@outlook.com" w:date="2019-09-20T21:59:00Z"/>
          <w:rFonts w:ascii="Times New Roman" w:hAnsi="Times New Roman" w:cs="Times New Roman"/>
          <w:sz w:val="24"/>
          <w:szCs w:val="24"/>
          <w:rPrChange w:id="626" w:author="aatsay19@outlook.com" w:date="2019-09-20T22:45:00Z">
            <w:rPr>
              <w:ins w:id="627" w:author="aatsay19@outlook.com" w:date="2019-09-20T21:59:00Z"/>
            </w:rPr>
          </w:rPrChange>
        </w:rPr>
        <w:pPrChange w:id="628" w:author="aatsay19@outlook.com" w:date="2019-09-20T22:4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0C1B6DD2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629" w:author="aatsay19@outlook.com" w:date="2019-09-20T21:59:00Z"/>
          <w:rFonts w:ascii="Times New Roman" w:hAnsi="Times New Roman" w:cs="Times New Roman"/>
          <w:sz w:val="24"/>
          <w:szCs w:val="24"/>
        </w:rPr>
      </w:pPr>
      <w:ins w:id="630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Minimum number of operations:</w:t>
        </w:r>
      </w:ins>
      <w:ins w:id="631" w:author="aatsay19@outlook.com" w:date="2019-09-20T22:18:00Z">
        <w:r>
          <w:rPr>
            <w:rFonts w:ascii="Times New Roman" w:hAnsi="Times New Roman" w:cs="Times New Roman"/>
            <w:sz w:val="24"/>
            <w:szCs w:val="24"/>
          </w:rPr>
          <w:t xml:space="preserve"> 3</w:t>
        </w:r>
      </w:ins>
    </w:p>
    <w:p w14:paraId="1350C1FF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632" w:author="aatsay19@outlook.com" w:date="2019-09-20T21:59:00Z"/>
          <w:rFonts w:ascii="Times New Roman" w:hAnsi="Times New Roman" w:cs="Times New Roman"/>
          <w:sz w:val="24"/>
          <w:szCs w:val="24"/>
        </w:rPr>
      </w:pPr>
      <w:ins w:id="633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Maximum number of operations:</w:t>
        </w:r>
      </w:ins>
      <w:ins w:id="634" w:author="aatsay19@outlook.com" w:date="2019-09-20T22:1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35" w:author="aatsay19@outlook.com" w:date="2019-09-20T22:49:00Z">
        <w:r>
          <w:rPr>
            <w:rFonts w:ascii="Times New Roman" w:hAnsi="Times New Roman" w:cs="Times New Roman"/>
            <w:sz w:val="24"/>
            <w:szCs w:val="24"/>
          </w:rPr>
          <w:t>26</w:t>
        </w:r>
      </w:ins>
    </w:p>
    <w:p w14:paraId="1C2F09AA" w14:textId="77777777" w:rsidR="00B3648E" w:rsidRDefault="00B3648E" w:rsidP="00B3648E">
      <w:pPr>
        <w:rPr>
          <w:ins w:id="636" w:author="aatsay19@outlook.com" w:date="2019-09-20T21:59:00Z"/>
          <w:rFonts w:ascii="Times New Roman" w:hAnsi="Times New Roman" w:cs="Times New Roman"/>
          <w:sz w:val="24"/>
          <w:szCs w:val="24"/>
        </w:rPr>
      </w:pPr>
    </w:p>
    <w:p w14:paraId="539270CF" w14:textId="77777777" w:rsidR="00B3648E" w:rsidRDefault="00B3648E" w:rsidP="00B3648E">
      <w:pPr>
        <w:rPr>
          <w:ins w:id="637" w:author="aatsay19@outlook.com" w:date="2019-09-20T21:59:00Z"/>
          <w:rFonts w:ascii="Times New Roman" w:hAnsi="Times New Roman" w:cs="Times New Roman"/>
          <w:sz w:val="24"/>
          <w:szCs w:val="24"/>
        </w:rPr>
      </w:pPr>
    </w:p>
    <w:p w14:paraId="33FE9BED" w14:textId="77777777" w:rsidR="00B3648E" w:rsidRDefault="00B3648E" w:rsidP="00B3648E">
      <w:pPr>
        <w:rPr>
          <w:ins w:id="638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49B0AE0F" w14:textId="77777777" w:rsidR="002C70A9" w:rsidRDefault="002C70A9" w:rsidP="00B3648E">
      <w:pPr>
        <w:rPr>
          <w:ins w:id="639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1A1262EC" w14:textId="77777777" w:rsidR="002C70A9" w:rsidRDefault="002C70A9" w:rsidP="00B3648E">
      <w:pPr>
        <w:rPr>
          <w:ins w:id="640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4E69B9AC" w14:textId="77777777" w:rsidR="002C70A9" w:rsidRDefault="002C70A9" w:rsidP="00B3648E">
      <w:pPr>
        <w:rPr>
          <w:ins w:id="641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4904CF54" w14:textId="77777777" w:rsidR="002C70A9" w:rsidRDefault="002C70A9" w:rsidP="00B3648E">
      <w:pPr>
        <w:rPr>
          <w:ins w:id="642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5892AD2B" w14:textId="77777777" w:rsidR="002C70A9" w:rsidRDefault="002C70A9" w:rsidP="00B3648E">
      <w:pPr>
        <w:rPr>
          <w:ins w:id="643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0E0A3ACB" w14:textId="77777777" w:rsidR="002C70A9" w:rsidRDefault="002C70A9" w:rsidP="00B3648E">
      <w:pPr>
        <w:rPr>
          <w:ins w:id="644" w:author="aatsay19@outlook.com" w:date="2019-09-20T22:58:00Z"/>
          <w:rFonts w:ascii="Times New Roman" w:hAnsi="Times New Roman" w:cs="Times New Roman"/>
          <w:sz w:val="24"/>
          <w:szCs w:val="24"/>
        </w:rPr>
      </w:pPr>
    </w:p>
    <w:p w14:paraId="397E2E00" w14:textId="77777777" w:rsidR="002C70A9" w:rsidRPr="00B3648E" w:rsidRDefault="002C70A9" w:rsidP="00B3648E">
      <w:pPr>
        <w:rPr>
          <w:ins w:id="645" w:author="aatsay19@outlook.com" w:date="2019-09-20T21:59:00Z"/>
          <w:rFonts w:ascii="Times New Roman" w:hAnsi="Times New Roman" w:cs="Times New Roman"/>
          <w:sz w:val="24"/>
          <w:szCs w:val="24"/>
          <w:rPrChange w:id="646" w:author="aatsay19@outlook.com" w:date="2019-09-20T21:59:00Z">
            <w:rPr>
              <w:ins w:id="647" w:author="aatsay19@outlook.com" w:date="2019-09-20T21:59:00Z"/>
            </w:rPr>
          </w:rPrChange>
        </w:rPr>
        <w:pPrChange w:id="648" w:author="aatsay19@outlook.com" w:date="2019-09-20T21:59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649" w:name="_GoBack"/>
      <w:bookmarkEnd w:id="649"/>
    </w:p>
    <w:p w14:paraId="38B78EF1" w14:textId="77777777" w:rsidR="00B3648E" w:rsidRDefault="00B3648E" w:rsidP="00B3648E">
      <w:pPr>
        <w:pStyle w:val="ListParagraph"/>
        <w:numPr>
          <w:ilvl w:val="0"/>
          <w:numId w:val="3"/>
        </w:numPr>
        <w:rPr>
          <w:ins w:id="650" w:author="aatsay19@outlook.com" w:date="2019-09-20T21:59:00Z"/>
          <w:rFonts w:ascii="Times New Roman" w:hAnsi="Times New Roman" w:cs="Times New Roman"/>
          <w:sz w:val="24"/>
          <w:szCs w:val="24"/>
        </w:rPr>
      </w:pPr>
      <w:ins w:id="651" w:author="aatsay19@outlook.com" w:date="2019-09-20T22:09:00Z">
        <w:r>
          <w:rPr>
            <w:rFonts w:ascii="Times New Roman" w:hAnsi="Times New Roman" w:cs="Times New Roman"/>
            <w:sz w:val="24"/>
            <w:szCs w:val="24"/>
          </w:rPr>
          <w:lastRenderedPageBreak/>
          <w:t>“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>Lucky Sevens</w:t>
        </w:r>
        <w:r>
          <w:rPr>
            <w:rFonts w:ascii="Times New Roman" w:hAnsi="Times New Roman" w:cs="Times New Roman"/>
            <w:sz w:val="24"/>
            <w:szCs w:val="24"/>
          </w:rPr>
          <w:t xml:space="preserve">” </w:t>
        </w:r>
      </w:ins>
      <w:ins w:id="652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Problem</w:t>
        </w:r>
      </w:ins>
    </w:p>
    <w:p w14:paraId="74F37E54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653" w:author="aatsay19@outlook.com" w:date="2019-09-20T21:59:00Z"/>
          <w:rFonts w:ascii="Times New Roman" w:hAnsi="Times New Roman" w:cs="Times New Roman"/>
          <w:sz w:val="24"/>
          <w:szCs w:val="24"/>
        </w:rPr>
      </w:pPr>
      <w:ins w:id="654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Inputs:</w:t>
        </w:r>
      </w:ins>
    </w:p>
    <w:p w14:paraId="3C4240FF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655" w:author="aatsay19@outlook.com" w:date="2019-09-20T21:59:00Z"/>
          <w:rFonts w:ascii="Times New Roman" w:hAnsi="Times New Roman" w:cs="Times New Roman"/>
          <w:sz w:val="24"/>
          <w:szCs w:val="24"/>
        </w:rPr>
      </w:pPr>
      <w:ins w:id="656" w:author="aatsay19@outlook.com" w:date="2019-09-20T22:09:00Z">
        <w:r>
          <w:rPr>
            <w:rFonts w:ascii="Times New Roman" w:hAnsi="Times New Roman" w:cs="Times New Roman"/>
            <w:sz w:val="24"/>
            <w:szCs w:val="24"/>
          </w:rPr>
          <w:t>Whole number</w:t>
        </w:r>
      </w:ins>
    </w:p>
    <w:p w14:paraId="54C44071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657" w:author="aatsay19@outlook.com" w:date="2019-09-20T21:59:00Z"/>
          <w:rFonts w:ascii="Times New Roman" w:hAnsi="Times New Roman" w:cs="Times New Roman"/>
          <w:sz w:val="24"/>
          <w:szCs w:val="24"/>
        </w:rPr>
      </w:pPr>
      <w:ins w:id="658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Outputs:</w:t>
        </w:r>
      </w:ins>
    </w:p>
    <w:p w14:paraId="07E905AC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659" w:author="aatsay19@outlook.com" w:date="2019-09-20T21:59:00Z"/>
          <w:rFonts w:ascii="Times New Roman" w:hAnsi="Times New Roman" w:cs="Times New Roman"/>
          <w:sz w:val="24"/>
          <w:szCs w:val="24"/>
        </w:rPr>
      </w:pPr>
      <w:ins w:id="660" w:author="aatsay19@outlook.com" w:date="2019-09-20T22:09:00Z">
        <w:r>
          <w:rPr>
            <w:rFonts w:ascii="Times New Roman" w:hAnsi="Times New Roman" w:cs="Times New Roman"/>
            <w:sz w:val="24"/>
            <w:szCs w:val="24"/>
          </w:rPr>
          <w:t>The number of sevens that appear in the given whole number</w:t>
        </w:r>
      </w:ins>
    </w:p>
    <w:p w14:paraId="118B4A10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661" w:author="aatsay19@outlook.com" w:date="2019-09-20T21:59:00Z"/>
          <w:rFonts w:ascii="Times New Roman" w:hAnsi="Times New Roman" w:cs="Times New Roman"/>
          <w:sz w:val="24"/>
          <w:szCs w:val="24"/>
        </w:rPr>
      </w:pPr>
      <w:ins w:id="662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Error Conditions:</w:t>
        </w:r>
      </w:ins>
    </w:p>
    <w:p w14:paraId="27A51298" w14:textId="77777777" w:rsidR="00B3648E" w:rsidRDefault="00B3648E" w:rsidP="00B3648E">
      <w:pPr>
        <w:pStyle w:val="ListParagraph"/>
        <w:numPr>
          <w:ilvl w:val="2"/>
          <w:numId w:val="3"/>
        </w:numPr>
        <w:rPr>
          <w:ins w:id="663" w:author="aatsay19@outlook.com" w:date="2019-09-20T21:59:00Z"/>
          <w:rFonts w:ascii="Times New Roman" w:hAnsi="Times New Roman" w:cs="Times New Roman"/>
          <w:sz w:val="24"/>
          <w:szCs w:val="24"/>
        </w:rPr>
      </w:pPr>
      <w:ins w:id="664" w:author="aatsay19@outlook.com" w:date="2019-09-20T22:09:00Z">
        <w:r>
          <w:rPr>
            <w:rFonts w:ascii="Times New Roman" w:hAnsi="Times New Roman" w:cs="Times New Roman"/>
            <w:sz w:val="24"/>
            <w:szCs w:val="24"/>
          </w:rPr>
          <w:t>Whole number inputted cannot be negative</w:t>
        </w:r>
      </w:ins>
    </w:p>
    <w:p w14:paraId="02C70F57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665" w:author="aatsay19@outlook.com" w:date="2019-09-20T22:00:00Z"/>
          <w:rFonts w:ascii="Times New Roman" w:hAnsi="Times New Roman" w:cs="Times New Roman"/>
          <w:sz w:val="24"/>
          <w:szCs w:val="24"/>
        </w:rPr>
      </w:pPr>
      <w:ins w:id="666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 xml:space="preserve">Pseudocode Algorithm: </w:t>
        </w:r>
      </w:ins>
    </w:p>
    <w:p w14:paraId="29A41FF9" w14:textId="77777777" w:rsidR="00B3648E" w:rsidRPr="00B3648E" w:rsidRDefault="00B3648E" w:rsidP="00B3648E">
      <w:pPr>
        <w:rPr>
          <w:ins w:id="667" w:author="aatsay19@outlook.com" w:date="2019-09-20T22:01:00Z"/>
          <w:rFonts w:ascii="Times New Roman" w:hAnsi="Times New Roman" w:cs="Times New Roman"/>
          <w:sz w:val="24"/>
          <w:szCs w:val="24"/>
        </w:rPr>
      </w:pPr>
      <w:ins w:id="668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>READ number</w:t>
        </w:r>
      </w:ins>
    </w:p>
    <w:p w14:paraId="186B631C" w14:textId="77777777" w:rsidR="00B3648E" w:rsidRPr="00B3648E" w:rsidRDefault="00B3648E" w:rsidP="00B3648E">
      <w:pPr>
        <w:rPr>
          <w:ins w:id="669" w:author="aatsay19@outlook.com" w:date="2019-09-20T22:01:00Z"/>
          <w:rFonts w:ascii="Times New Roman" w:hAnsi="Times New Roman" w:cs="Times New Roman"/>
          <w:sz w:val="24"/>
          <w:szCs w:val="24"/>
        </w:rPr>
      </w:pPr>
      <w:ins w:id="670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>SET count AS 0</w:t>
        </w:r>
      </w:ins>
    </w:p>
    <w:p w14:paraId="6AC5F6DF" w14:textId="77777777" w:rsidR="00B3648E" w:rsidRPr="00B3648E" w:rsidRDefault="00B3648E" w:rsidP="00B3648E">
      <w:pPr>
        <w:rPr>
          <w:ins w:id="671" w:author="aatsay19@outlook.com" w:date="2019-09-20T22:01:00Z"/>
          <w:rFonts w:ascii="Times New Roman" w:hAnsi="Times New Roman" w:cs="Times New Roman"/>
          <w:sz w:val="24"/>
          <w:szCs w:val="24"/>
        </w:rPr>
      </w:pPr>
      <w:ins w:id="672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>IF number &lt; 0 THEN</w:t>
        </w:r>
      </w:ins>
    </w:p>
    <w:p w14:paraId="479CB0B6" w14:textId="77777777" w:rsidR="00B3648E" w:rsidRPr="00B3648E" w:rsidRDefault="00B3648E" w:rsidP="00B3648E">
      <w:pPr>
        <w:rPr>
          <w:ins w:id="673" w:author="aatsay19@outlook.com" w:date="2019-09-20T22:01:00Z"/>
          <w:rFonts w:ascii="Times New Roman" w:hAnsi="Times New Roman" w:cs="Times New Roman"/>
          <w:sz w:val="24"/>
          <w:szCs w:val="24"/>
        </w:rPr>
      </w:pPr>
      <w:ins w:id="674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ab/>
          <w:t xml:space="preserve">DISPLAY </w:t>
        </w:r>
        <w:proofErr w:type="spellStart"/>
        <w:r w:rsidRPr="00B3648E">
          <w:rPr>
            <w:rFonts w:ascii="Times New Roman" w:hAnsi="Times New Roman" w:cs="Times New Roman"/>
            <w:sz w:val="24"/>
            <w:szCs w:val="24"/>
          </w:rPr>
          <w:t>errorMessage</w:t>
        </w:r>
        <w:proofErr w:type="spellEnd"/>
        <w:r w:rsidRPr="00B3648E">
          <w:rPr>
            <w:rFonts w:ascii="Times New Roman" w:hAnsi="Times New Roman" w:cs="Times New Roman"/>
            <w:sz w:val="24"/>
            <w:szCs w:val="24"/>
          </w:rPr>
          <w:t>: "Number inputted must be a positive integer."</w:t>
        </w:r>
      </w:ins>
    </w:p>
    <w:p w14:paraId="61341EF1" w14:textId="77777777" w:rsidR="00B3648E" w:rsidRPr="00B3648E" w:rsidRDefault="00B3648E" w:rsidP="00B3648E">
      <w:pPr>
        <w:rPr>
          <w:ins w:id="675" w:author="aatsay19@outlook.com" w:date="2019-09-20T22:01:00Z"/>
          <w:rFonts w:ascii="Times New Roman" w:hAnsi="Times New Roman" w:cs="Times New Roman"/>
          <w:sz w:val="24"/>
          <w:szCs w:val="24"/>
        </w:rPr>
      </w:pPr>
      <w:ins w:id="676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>ENDIF</w:t>
        </w:r>
      </w:ins>
    </w:p>
    <w:p w14:paraId="2793E1D0" w14:textId="77777777" w:rsidR="00B3648E" w:rsidRPr="00B3648E" w:rsidRDefault="00B3648E" w:rsidP="00B3648E">
      <w:pPr>
        <w:rPr>
          <w:ins w:id="677" w:author="aatsay19@outlook.com" w:date="2019-09-20T22:01:00Z"/>
          <w:rFonts w:ascii="Times New Roman" w:hAnsi="Times New Roman" w:cs="Times New Roman"/>
          <w:sz w:val="24"/>
          <w:szCs w:val="24"/>
        </w:rPr>
      </w:pPr>
      <w:ins w:id="678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 xml:space="preserve">WHILE </w:t>
        </w:r>
        <w:proofErr w:type="gramStart"/>
        <w:r w:rsidRPr="00B3648E">
          <w:rPr>
            <w:rFonts w:ascii="Times New Roman" w:hAnsi="Times New Roman" w:cs="Times New Roman"/>
            <w:sz w:val="24"/>
            <w:szCs w:val="24"/>
          </w:rPr>
          <w:t>number !</w:t>
        </w:r>
        <w:proofErr w:type="gramEnd"/>
        <w:r w:rsidRPr="00B3648E">
          <w:rPr>
            <w:rFonts w:ascii="Times New Roman" w:hAnsi="Times New Roman" w:cs="Times New Roman"/>
            <w:sz w:val="24"/>
            <w:szCs w:val="24"/>
          </w:rPr>
          <w:t>= 0</w:t>
        </w:r>
      </w:ins>
    </w:p>
    <w:p w14:paraId="6F4AAF5E" w14:textId="77777777" w:rsidR="00B3648E" w:rsidRPr="00B3648E" w:rsidRDefault="00B3648E" w:rsidP="00B3648E">
      <w:pPr>
        <w:rPr>
          <w:ins w:id="679" w:author="aatsay19@outlook.com" w:date="2019-09-20T22:01:00Z"/>
          <w:rFonts w:ascii="Times New Roman" w:hAnsi="Times New Roman" w:cs="Times New Roman"/>
          <w:sz w:val="24"/>
          <w:szCs w:val="24"/>
        </w:rPr>
      </w:pPr>
      <w:ins w:id="680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ab/>
          <w:t>IF number % 10 = 7 THEN</w:t>
        </w:r>
      </w:ins>
    </w:p>
    <w:p w14:paraId="1F369BF1" w14:textId="77777777" w:rsidR="00B3648E" w:rsidRPr="00B3648E" w:rsidRDefault="00B3648E" w:rsidP="00B3648E">
      <w:pPr>
        <w:rPr>
          <w:ins w:id="681" w:author="aatsay19@outlook.com" w:date="2019-09-20T22:01:00Z"/>
          <w:rFonts w:ascii="Times New Roman" w:hAnsi="Times New Roman" w:cs="Times New Roman"/>
          <w:sz w:val="24"/>
          <w:szCs w:val="24"/>
        </w:rPr>
      </w:pPr>
      <w:ins w:id="682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ab/>
        </w:r>
        <w:r w:rsidRPr="00B3648E">
          <w:rPr>
            <w:rFonts w:ascii="Times New Roman" w:hAnsi="Times New Roman" w:cs="Times New Roman"/>
            <w:sz w:val="24"/>
            <w:szCs w:val="24"/>
          </w:rPr>
          <w:tab/>
          <w:t>ADD 1 TO count</w:t>
        </w:r>
      </w:ins>
    </w:p>
    <w:p w14:paraId="0D092A85" w14:textId="77777777" w:rsidR="00B3648E" w:rsidRPr="00B3648E" w:rsidRDefault="00B3648E" w:rsidP="00B3648E">
      <w:pPr>
        <w:rPr>
          <w:ins w:id="683" w:author="aatsay19@outlook.com" w:date="2019-09-20T22:01:00Z"/>
          <w:rFonts w:ascii="Times New Roman" w:hAnsi="Times New Roman" w:cs="Times New Roman"/>
          <w:sz w:val="24"/>
          <w:szCs w:val="24"/>
        </w:rPr>
      </w:pPr>
      <w:ins w:id="684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ab/>
          <w:t>ENDIF</w:t>
        </w:r>
      </w:ins>
    </w:p>
    <w:p w14:paraId="33B0EC1C" w14:textId="77777777" w:rsidR="00B3648E" w:rsidRPr="00B3648E" w:rsidRDefault="00B3648E" w:rsidP="00B3648E">
      <w:pPr>
        <w:rPr>
          <w:ins w:id="685" w:author="aatsay19@outlook.com" w:date="2019-09-20T22:01:00Z"/>
          <w:rFonts w:ascii="Times New Roman" w:hAnsi="Times New Roman" w:cs="Times New Roman"/>
          <w:sz w:val="24"/>
          <w:szCs w:val="24"/>
        </w:rPr>
      </w:pPr>
      <w:ins w:id="686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ab/>
          <w:t>COMPUTE number AS number / 10</w:t>
        </w:r>
      </w:ins>
    </w:p>
    <w:p w14:paraId="255EC611" w14:textId="77777777" w:rsidR="00B3648E" w:rsidRPr="00B3648E" w:rsidRDefault="00B3648E" w:rsidP="00B3648E">
      <w:pPr>
        <w:rPr>
          <w:ins w:id="687" w:author="aatsay19@outlook.com" w:date="2019-09-20T22:01:00Z"/>
          <w:rFonts w:ascii="Times New Roman" w:hAnsi="Times New Roman" w:cs="Times New Roman"/>
          <w:sz w:val="24"/>
          <w:szCs w:val="24"/>
        </w:rPr>
      </w:pPr>
      <w:ins w:id="688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>ENDWHILE</w:t>
        </w:r>
      </w:ins>
    </w:p>
    <w:p w14:paraId="3FE13020" w14:textId="77777777" w:rsidR="00B3648E" w:rsidRPr="00B3648E" w:rsidRDefault="00B3648E" w:rsidP="00B3648E">
      <w:pPr>
        <w:rPr>
          <w:ins w:id="689" w:author="aatsay19@outlook.com" w:date="2019-09-20T21:59:00Z"/>
          <w:rFonts w:ascii="Times New Roman" w:hAnsi="Times New Roman" w:cs="Times New Roman"/>
          <w:sz w:val="24"/>
          <w:szCs w:val="24"/>
          <w:rPrChange w:id="690" w:author="aatsay19@outlook.com" w:date="2019-09-20T22:00:00Z">
            <w:rPr>
              <w:ins w:id="691" w:author="aatsay19@outlook.com" w:date="2019-09-20T21:59:00Z"/>
            </w:rPr>
          </w:rPrChange>
        </w:rPr>
        <w:pPrChange w:id="692" w:author="aatsay19@outlook.com" w:date="2019-09-20T22:0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693" w:author="aatsay19@outlook.com" w:date="2019-09-20T22:01:00Z">
        <w:r w:rsidRPr="00B3648E">
          <w:rPr>
            <w:rFonts w:ascii="Times New Roman" w:hAnsi="Times New Roman" w:cs="Times New Roman"/>
            <w:sz w:val="24"/>
            <w:szCs w:val="24"/>
          </w:rPr>
          <w:t>DISPLAY count</w:t>
        </w:r>
      </w:ins>
    </w:p>
    <w:p w14:paraId="3D000D13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694" w:author="aatsay19@outlook.com" w:date="2019-09-20T22:50:00Z"/>
          <w:rFonts w:ascii="Times New Roman" w:hAnsi="Times New Roman" w:cs="Times New Roman"/>
          <w:sz w:val="24"/>
          <w:szCs w:val="24"/>
        </w:rPr>
      </w:pPr>
      <w:ins w:id="695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Test cases: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648E" w14:paraId="6BA48836" w14:textId="77777777" w:rsidTr="00B3648E">
        <w:trPr>
          <w:ins w:id="696" w:author="aatsay19@outlook.com" w:date="2019-09-20T22:51:00Z"/>
        </w:trPr>
        <w:tc>
          <w:tcPr>
            <w:tcW w:w="4675" w:type="dxa"/>
          </w:tcPr>
          <w:p w14:paraId="46025663" w14:textId="77777777" w:rsidR="00B3648E" w:rsidRPr="00B3648E" w:rsidRDefault="00B3648E" w:rsidP="00B3648E">
            <w:pPr>
              <w:jc w:val="center"/>
              <w:rPr>
                <w:ins w:id="697" w:author="aatsay19@outlook.com" w:date="2019-09-20T22:51:00Z"/>
                <w:rFonts w:ascii="Times New Roman" w:hAnsi="Times New Roman" w:cs="Times New Roman"/>
                <w:b/>
                <w:bCs/>
                <w:sz w:val="24"/>
                <w:szCs w:val="24"/>
                <w:rPrChange w:id="698" w:author="aatsay19@outlook.com" w:date="2019-09-20T22:51:00Z">
                  <w:rPr>
                    <w:ins w:id="699" w:author="aatsay19@outlook.com" w:date="2019-09-20T22:5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00" w:author="aatsay19@outlook.com" w:date="2019-09-20T22:51:00Z">
                <w:pPr/>
              </w:pPrChange>
            </w:pPr>
            <w:ins w:id="701" w:author="aatsay19@outlook.com" w:date="2019-09-20T22:51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number</w:t>
              </w:r>
            </w:ins>
          </w:p>
        </w:tc>
        <w:tc>
          <w:tcPr>
            <w:tcW w:w="4675" w:type="dxa"/>
          </w:tcPr>
          <w:p w14:paraId="62B8EE8D" w14:textId="77777777" w:rsidR="00B3648E" w:rsidRPr="00B3648E" w:rsidRDefault="00B3648E" w:rsidP="00B3648E">
            <w:pPr>
              <w:jc w:val="center"/>
              <w:rPr>
                <w:ins w:id="702" w:author="aatsay19@outlook.com" w:date="2019-09-20T22:51:00Z"/>
                <w:rFonts w:ascii="Times New Roman" w:hAnsi="Times New Roman" w:cs="Times New Roman"/>
                <w:b/>
                <w:bCs/>
                <w:sz w:val="24"/>
                <w:szCs w:val="24"/>
                <w:rPrChange w:id="703" w:author="aatsay19@outlook.com" w:date="2019-09-20T22:51:00Z">
                  <w:rPr>
                    <w:ins w:id="704" w:author="aatsay19@outlook.com" w:date="2019-09-20T22:5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05" w:author="aatsay19@outlook.com" w:date="2019-09-20T22:51:00Z">
                <w:pPr/>
              </w:pPrChange>
            </w:pPr>
            <w:ins w:id="706" w:author="aatsay19@outlook.com" w:date="2019-09-20T22:51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count</w:t>
              </w:r>
            </w:ins>
          </w:p>
        </w:tc>
      </w:tr>
      <w:tr w:rsidR="00B3648E" w14:paraId="54079F70" w14:textId="77777777" w:rsidTr="00B3648E">
        <w:trPr>
          <w:ins w:id="707" w:author="aatsay19@outlook.com" w:date="2019-09-20T22:51:00Z"/>
        </w:trPr>
        <w:tc>
          <w:tcPr>
            <w:tcW w:w="4675" w:type="dxa"/>
          </w:tcPr>
          <w:p w14:paraId="220A7C86" w14:textId="77777777" w:rsidR="00B3648E" w:rsidRDefault="00B3648E" w:rsidP="00B3648E">
            <w:pPr>
              <w:jc w:val="center"/>
              <w:rPr>
                <w:ins w:id="708" w:author="aatsay19@outlook.com" w:date="2019-09-20T22:51:00Z"/>
                <w:rFonts w:ascii="Times New Roman" w:hAnsi="Times New Roman" w:cs="Times New Roman"/>
                <w:sz w:val="24"/>
                <w:szCs w:val="24"/>
              </w:rPr>
              <w:pPrChange w:id="709" w:author="aatsay19@outlook.com" w:date="2019-09-20T22:51:00Z">
                <w:pPr/>
              </w:pPrChange>
            </w:pPr>
            <w:ins w:id="710" w:author="aatsay19@outlook.com" w:date="2019-09-20T22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-7</w:t>
              </w:r>
            </w:ins>
          </w:p>
        </w:tc>
        <w:tc>
          <w:tcPr>
            <w:tcW w:w="4675" w:type="dxa"/>
          </w:tcPr>
          <w:p w14:paraId="0757F2BB" w14:textId="77777777" w:rsidR="00B3648E" w:rsidRDefault="00B3648E" w:rsidP="00B3648E">
            <w:pPr>
              <w:jc w:val="center"/>
              <w:rPr>
                <w:ins w:id="711" w:author="aatsay19@outlook.com" w:date="2019-09-20T22:51:00Z"/>
                <w:rFonts w:ascii="Times New Roman" w:hAnsi="Times New Roman" w:cs="Times New Roman"/>
                <w:sz w:val="24"/>
                <w:szCs w:val="24"/>
              </w:rPr>
              <w:pPrChange w:id="712" w:author="aatsay19@outlook.com" w:date="2019-09-20T22:51:00Z">
                <w:pPr/>
              </w:pPrChange>
            </w:pPr>
            <w:ins w:id="713" w:author="aatsay19@outlook.com" w:date="2019-09-20T22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ERROR</w:t>
              </w:r>
            </w:ins>
          </w:p>
        </w:tc>
      </w:tr>
      <w:tr w:rsidR="00B3648E" w14:paraId="5EBBD9E7" w14:textId="77777777" w:rsidTr="00B3648E">
        <w:trPr>
          <w:ins w:id="714" w:author="aatsay19@outlook.com" w:date="2019-09-20T22:51:00Z"/>
        </w:trPr>
        <w:tc>
          <w:tcPr>
            <w:tcW w:w="4675" w:type="dxa"/>
          </w:tcPr>
          <w:p w14:paraId="437C6BAC" w14:textId="77777777" w:rsidR="00B3648E" w:rsidRDefault="00B3648E" w:rsidP="00B3648E">
            <w:pPr>
              <w:jc w:val="center"/>
              <w:rPr>
                <w:ins w:id="715" w:author="aatsay19@outlook.com" w:date="2019-09-20T22:51:00Z"/>
                <w:rFonts w:ascii="Times New Roman" w:hAnsi="Times New Roman" w:cs="Times New Roman"/>
                <w:sz w:val="24"/>
                <w:szCs w:val="24"/>
              </w:rPr>
              <w:pPrChange w:id="716" w:author="aatsay19@outlook.com" w:date="2019-09-20T22:51:00Z">
                <w:pPr/>
              </w:pPrChange>
            </w:pPr>
            <w:ins w:id="717" w:author="aatsay19@outlook.com" w:date="2019-09-20T22:51:00Z">
              <w:r>
                <w:rPr>
                  <w:rFonts w:ascii="Times New Roman" w:hAnsi="Times New Roman" w:cs="Times New Roman"/>
                  <w:sz w:val="24"/>
                  <w:szCs w:val="24"/>
                </w:rPr>
                <w:t>3722</w:t>
              </w:r>
            </w:ins>
            <w:ins w:id="718" w:author="aatsay19@outlook.com" w:date="2019-09-20T2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7773</w:t>
              </w:r>
            </w:ins>
          </w:p>
        </w:tc>
        <w:tc>
          <w:tcPr>
            <w:tcW w:w="4675" w:type="dxa"/>
          </w:tcPr>
          <w:p w14:paraId="173B731D" w14:textId="77777777" w:rsidR="00B3648E" w:rsidRDefault="00B3648E" w:rsidP="00B3648E">
            <w:pPr>
              <w:jc w:val="center"/>
              <w:rPr>
                <w:ins w:id="719" w:author="aatsay19@outlook.com" w:date="2019-09-20T22:51:00Z"/>
                <w:rFonts w:ascii="Times New Roman" w:hAnsi="Times New Roman" w:cs="Times New Roman"/>
                <w:sz w:val="24"/>
                <w:szCs w:val="24"/>
              </w:rPr>
              <w:pPrChange w:id="720" w:author="aatsay19@outlook.com" w:date="2019-09-20T22:51:00Z">
                <w:pPr/>
              </w:pPrChange>
            </w:pPr>
            <w:ins w:id="721" w:author="aatsay19@outlook.com" w:date="2019-09-20T2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4</w:t>
              </w:r>
            </w:ins>
          </w:p>
        </w:tc>
      </w:tr>
      <w:tr w:rsidR="00B3648E" w14:paraId="2B988551" w14:textId="77777777" w:rsidTr="00B3648E">
        <w:trPr>
          <w:ins w:id="722" w:author="aatsay19@outlook.com" w:date="2019-09-20T22:51:00Z"/>
        </w:trPr>
        <w:tc>
          <w:tcPr>
            <w:tcW w:w="4675" w:type="dxa"/>
          </w:tcPr>
          <w:p w14:paraId="67A35FDD" w14:textId="77777777" w:rsidR="00B3648E" w:rsidRDefault="00B3648E" w:rsidP="00B3648E">
            <w:pPr>
              <w:jc w:val="center"/>
              <w:rPr>
                <w:ins w:id="723" w:author="aatsay19@outlook.com" w:date="2019-09-20T22:51:00Z"/>
                <w:rFonts w:ascii="Times New Roman" w:hAnsi="Times New Roman" w:cs="Times New Roman"/>
                <w:sz w:val="24"/>
                <w:szCs w:val="24"/>
              </w:rPr>
              <w:pPrChange w:id="724" w:author="aatsay19@outlook.com" w:date="2019-09-20T22:51:00Z">
                <w:pPr/>
              </w:pPrChange>
            </w:pPr>
            <w:ins w:id="725" w:author="aatsay19@outlook.com" w:date="2019-09-20T2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70707</w:t>
              </w:r>
            </w:ins>
          </w:p>
        </w:tc>
        <w:tc>
          <w:tcPr>
            <w:tcW w:w="4675" w:type="dxa"/>
          </w:tcPr>
          <w:p w14:paraId="01A17F2D" w14:textId="77777777" w:rsidR="00B3648E" w:rsidRDefault="00B3648E" w:rsidP="00B3648E">
            <w:pPr>
              <w:jc w:val="center"/>
              <w:rPr>
                <w:ins w:id="726" w:author="aatsay19@outlook.com" w:date="2019-09-20T22:51:00Z"/>
                <w:rFonts w:ascii="Times New Roman" w:hAnsi="Times New Roman" w:cs="Times New Roman"/>
                <w:sz w:val="24"/>
                <w:szCs w:val="24"/>
              </w:rPr>
              <w:pPrChange w:id="727" w:author="aatsay19@outlook.com" w:date="2019-09-20T22:51:00Z">
                <w:pPr/>
              </w:pPrChange>
            </w:pPr>
            <w:ins w:id="728" w:author="aatsay19@outlook.com" w:date="2019-09-20T2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</w:p>
        </w:tc>
      </w:tr>
      <w:tr w:rsidR="00B3648E" w14:paraId="495A5DE6" w14:textId="77777777" w:rsidTr="00B3648E">
        <w:trPr>
          <w:ins w:id="729" w:author="aatsay19@outlook.com" w:date="2019-09-20T22:52:00Z"/>
        </w:trPr>
        <w:tc>
          <w:tcPr>
            <w:tcW w:w="4675" w:type="dxa"/>
          </w:tcPr>
          <w:p w14:paraId="153F2F19" w14:textId="77777777" w:rsidR="00B3648E" w:rsidRDefault="00B3648E" w:rsidP="00B3648E">
            <w:pPr>
              <w:jc w:val="center"/>
              <w:rPr>
                <w:ins w:id="730" w:author="aatsay19@outlook.com" w:date="2019-09-20T22:52:00Z"/>
                <w:rFonts w:ascii="Times New Roman" w:hAnsi="Times New Roman" w:cs="Times New Roman"/>
                <w:sz w:val="24"/>
                <w:szCs w:val="24"/>
              </w:rPr>
            </w:pPr>
            <w:ins w:id="731" w:author="aatsay19@outlook.com" w:date="2019-09-20T2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ins>
          </w:p>
        </w:tc>
        <w:tc>
          <w:tcPr>
            <w:tcW w:w="4675" w:type="dxa"/>
          </w:tcPr>
          <w:p w14:paraId="33FE99AD" w14:textId="77777777" w:rsidR="00B3648E" w:rsidRDefault="00B3648E" w:rsidP="00B3648E">
            <w:pPr>
              <w:jc w:val="center"/>
              <w:rPr>
                <w:ins w:id="732" w:author="aatsay19@outlook.com" w:date="2019-09-20T22:52:00Z"/>
                <w:rFonts w:ascii="Times New Roman" w:hAnsi="Times New Roman" w:cs="Times New Roman"/>
                <w:sz w:val="24"/>
                <w:szCs w:val="24"/>
              </w:rPr>
            </w:pPr>
            <w:ins w:id="733" w:author="aatsay19@outlook.com" w:date="2019-09-20T2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B3648E" w14:paraId="4FEC5415" w14:textId="77777777" w:rsidTr="00B3648E">
        <w:trPr>
          <w:ins w:id="734" w:author="aatsay19@outlook.com" w:date="2019-09-20T22:52:00Z"/>
        </w:trPr>
        <w:tc>
          <w:tcPr>
            <w:tcW w:w="4675" w:type="dxa"/>
          </w:tcPr>
          <w:p w14:paraId="2AD10CCC" w14:textId="77777777" w:rsidR="00B3648E" w:rsidRDefault="00B3648E" w:rsidP="00B3648E">
            <w:pPr>
              <w:jc w:val="center"/>
              <w:rPr>
                <w:ins w:id="735" w:author="aatsay19@outlook.com" w:date="2019-09-20T22:52:00Z"/>
                <w:rFonts w:ascii="Times New Roman" w:hAnsi="Times New Roman" w:cs="Times New Roman"/>
                <w:sz w:val="24"/>
                <w:szCs w:val="24"/>
              </w:rPr>
            </w:pPr>
            <w:ins w:id="736" w:author="aatsay19@outlook.com" w:date="2019-09-20T2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1023</w:t>
              </w:r>
            </w:ins>
          </w:p>
        </w:tc>
        <w:tc>
          <w:tcPr>
            <w:tcW w:w="4675" w:type="dxa"/>
          </w:tcPr>
          <w:p w14:paraId="30E4ADCD" w14:textId="77777777" w:rsidR="00B3648E" w:rsidRDefault="00B3648E" w:rsidP="00B3648E">
            <w:pPr>
              <w:jc w:val="center"/>
              <w:rPr>
                <w:ins w:id="737" w:author="aatsay19@outlook.com" w:date="2019-09-20T22:52:00Z"/>
                <w:rFonts w:ascii="Times New Roman" w:hAnsi="Times New Roman" w:cs="Times New Roman"/>
                <w:sz w:val="24"/>
                <w:szCs w:val="24"/>
              </w:rPr>
            </w:pPr>
            <w:ins w:id="738" w:author="aatsay19@outlook.com" w:date="2019-09-20T22:52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</w:tbl>
    <w:p w14:paraId="386295D3" w14:textId="77777777" w:rsidR="00B3648E" w:rsidRPr="00B3648E" w:rsidRDefault="00B3648E" w:rsidP="00B3648E">
      <w:pPr>
        <w:rPr>
          <w:ins w:id="739" w:author="aatsay19@outlook.com" w:date="2019-09-20T21:59:00Z"/>
          <w:rFonts w:ascii="Times New Roman" w:hAnsi="Times New Roman" w:cs="Times New Roman"/>
          <w:sz w:val="24"/>
          <w:szCs w:val="24"/>
          <w:rPrChange w:id="740" w:author="aatsay19@outlook.com" w:date="2019-09-20T22:51:00Z">
            <w:rPr>
              <w:ins w:id="741" w:author="aatsay19@outlook.com" w:date="2019-09-20T21:59:00Z"/>
            </w:rPr>
          </w:rPrChange>
        </w:rPr>
        <w:pPrChange w:id="742" w:author="aatsay19@outlook.com" w:date="2019-09-20T22:5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391AA495" w14:textId="77777777" w:rsidR="00B3648E" w:rsidRDefault="00B3648E" w:rsidP="00B3648E">
      <w:pPr>
        <w:pStyle w:val="ListParagraph"/>
        <w:numPr>
          <w:ilvl w:val="1"/>
          <w:numId w:val="3"/>
        </w:numPr>
        <w:rPr>
          <w:ins w:id="743" w:author="aatsay19@outlook.com" w:date="2019-09-20T21:59:00Z"/>
          <w:rFonts w:ascii="Times New Roman" w:hAnsi="Times New Roman" w:cs="Times New Roman"/>
          <w:sz w:val="24"/>
          <w:szCs w:val="24"/>
        </w:rPr>
      </w:pPr>
      <w:ins w:id="744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Minimum number of operations:</w:t>
        </w:r>
      </w:ins>
      <w:ins w:id="745" w:author="aatsay19@outlook.com" w:date="2019-09-20T22:20:00Z">
        <w:r>
          <w:rPr>
            <w:rFonts w:ascii="Times New Roman" w:hAnsi="Times New Roman" w:cs="Times New Roman"/>
            <w:sz w:val="24"/>
            <w:szCs w:val="24"/>
          </w:rPr>
          <w:t xml:space="preserve"> 4</w:t>
        </w:r>
      </w:ins>
    </w:p>
    <w:p w14:paraId="4E28B54E" w14:textId="77777777" w:rsidR="00B3648E" w:rsidRPr="00B3648E" w:rsidRDefault="00B3648E" w:rsidP="009049BA">
      <w:pPr>
        <w:pStyle w:val="ListParagraph"/>
        <w:numPr>
          <w:ilvl w:val="1"/>
          <w:numId w:val="3"/>
        </w:numPr>
        <w:rPr>
          <w:ins w:id="746" w:author="aatsay19@outlook.com" w:date="2019-09-20T21:53:00Z"/>
          <w:rFonts w:ascii="Times New Roman" w:hAnsi="Times New Roman" w:cs="Times New Roman"/>
          <w:sz w:val="24"/>
          <w:szCs w:val="24"/>
          <w:rPrChange w:id="747" w:author="aatsay19@outlook.com" w:date="2019-09-20T21:59:00Z">
            <w:rPr>
              <w:ins w:id="748" w:author="aatsay19@outlook.com" w:date="2019-09-20T21:53:00Z"/>
            </w:rPr>
          </w:rPrChange>
        </w:rPr>
      </w:pPr>
      <w:ins w:id="749" w:author="aatsay19@outlook.com" w:date="2019-09-20T21:59:00Z">
        <w:r>
          <w:rPr>
            <w:rFonts w:ascii="Times New Roman" w:hAnsi="Times New Roman" w:cs="Times New Roman"/>
            <w:sz w:val="24"/>
            <w:szCs w:val="24"/>
          </w:rPr>
          <w:t>Maximum number of operations:</w:t>
        </w:r>
      </w:ins>
      <w:ins w:id="750" w:author="aatsay19@outlook.com" w:date="2019-09-20T22:20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51" w:author="aatsay19@outlook.com" w:date="2019-09-20T22:53:00Z">
        <w:r>
          <w:rPr>
            <w:rFonts w:ascii="Times New Roman" w:hAnsi="Times New Roman" w:cs="Times New Roman"/>
            <w:sz w:val="24"/>
            <w:szCs w:val="24"/>
          </w:rPr>
          <w:t xml:space="preserve">5 + </w:t>
        </w:r>
      </w:ins>
      <w:ins w:id="752" w:author="aatsay19@outlook.com" w:date="2019-09-20T22:57:00Z">
        <w:r w:rsidR="008F2917">
          <w:rPr>
            <w:rFonts w:ascii="Times New Roman" w:hAnsi="Times New Roman" w:cs="Times New Roman"/>
            <w:sz w:val="24"/>
            <w:szCs w:val="24"/>
          </w:rPr>
          <w:t>3n (where n is number of digits in the given whole number)</w:t>
        </w:r>
      </w:ins>
    </w:p>
    <w:p w14:paraId="0AC04EA0" w14:textId="77777777" w:rsidR="00B3648E" w:rsidRPr="009049BA" w:rsidRDefault="00B3648E" w:rsidP="009049BA">
      <w:pPr>
        <w:rPr>
          <w:rFonts w:ascii="Times New Roman" w:hAnsi="Times New Roman" w:cs="Times New Roman"/>
          <w:sz w:val="24"/>
          <w:szCs w:val="24"/>
        </w:rPr>
      </w:pPr>
    </w:p>
    <w:sectPr w:rsidR="00B3648E" w:rsidRPr="0090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767"/>
    <w:multiLevelType w:val="hybridMultilevel"/>
    <w:tmpl w:val="1750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004C"/>
    <w:multiLevelType w:val="hybridMultilevel"/>
    <w:tmpl w:val="A2E2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63FDB"/>
    <w:multiLevelType w:val="hybridMultilevel"/>
    <w:tmpl w:val="CA804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tsay19@outlook.com">
    <w15:presenceInfo w15:providerId="Windows Live" w15:userId="d4286b6548a7f8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8E"/>
    <w:rsid w:val="002C70A9"/>
    <w:rsid w:val="007439C8"/>
    <w:rsid w:val="008F2917"/>
    <w:rsid w:val="009049BA"/>
    <w:rsid w:val="00950817"/>
    <w:rsid w:val="00B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027C"/>
  <w15:chartTrackingRefBased/>
  <w15:docId w15:val="{A17705AA-76F3-45EE-A807-FD2C4235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8E"/>
    <w:pPr>
      <w:ind w:left="720"/>
      <w:contextualSpacing/>
    </w:pPr>
  </w:style>
  <w:style w:type="table" w:styleId="TableGrid">
    <w:name w:val="Table Grid"/>
    <w:basedOn w:val="TableNormal"/>
    <w:uiPriority w:val="39"/>
    <w:rsid w:val="00B3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4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7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aatsay19@outlook.com</dc:creator>
  <cp:keywords/>
  <dc:description/>
  <cp:lastModifiedBy>aatsay19@outlook.com</cp:lastModifiedBy>
  <cp:revision>4</cp:revision>
  <cp:lastPrinted>2019-09-21T02:58:00Z</cp:lastPrinted>
  <dcterms:created xsi:type="dcterms:W3CDTF">2019-09-20T16:04:00Z</dcterms:created>
  <dcterms:modified xsi:type="dcterms:W3CDTF">2019-09-21T03:04:00Z</dcterms:modified>
</cp:coreProperties>
</file>